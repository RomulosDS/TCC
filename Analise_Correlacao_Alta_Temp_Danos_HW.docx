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lineRule="auto" w:line="360" w:before="0" w:after="0"/>
        <w:jc w:val="center"/>
        <w:rPr>
          <w:rFonts w:ascii="Arial" w:hAnsi="Arial" w:cs="Arial"/>
          <w:b/>
          <w:b/>
          <w:sz w:val="24"/>
          <w:szCs w:val="24"/>
        </w:rPr>
      </w:pPr>
      <w:r>
        <w:rPr>
          <w:rFonts w:cs="Arial" w:ascii="Arial" w:hAnsi="Arial"/>
          <w:b/>
          <w:sz w:val="24"/>
          <w:szCs w:val="24"/>
        </w:rPr>
        <w:t>PONTIFÍCIA UNIVERSIDADE CATÓLICA DE MINAS GERAIS</w:t>
        <w:br/>
        <w:t>NÚCLEO DE EDUCAÇÃO A DISTÂNCIA</w:t>
      </w:r>
    </w:p>
    <w:p>
      <w:pPr>
        <w:pStyle w:val="Normal"/>
        <w:suppressAutoHyphens w:val="true"/>
        <w:spacing w:lineRule="auto" w:line="360" w:before="0" w:after="0"/>
        <w:jc w:val="center"/>
        <w:rPr/>
      </w:pPr>
      <w:r>
        <w:rPr>
          <w:rFonts w:cs="Arial" w:ascii="Arial" w:hAnsi="Arial"/>
          <w:b/>
          <w:sz w:val="24"/>
          <w:szCs w:val="24"/>
        </w:rPr>
        <w:t xml:space="preserve">Pós-graduação </w:t>
      </w:r>
      <w:r>
        <w:rPr>
          <w:rFonts w:cs="Arial" w:ascii="Arial" w:hAnsi="Arial"/>
          <w:b/>
          <w:i/>
          <w:sz w:val="24"/>
          <w:szCs w:val="24"/>
        </w:rPr>
        <w:t>Lato Sensu</w:t>
      </w:r>
      <w:r>
        <w:rPr>
          <w:rFonts w:cs="Arial" w:ascii="Arial" w:hAnsi="Arial"/>
          <w:b/>
          <w:sz w:val="24"/>
          <w:szCs w:val="24"/>
        </w:rPr>
        <w:t xml:space="preserve"> em Ciência de Dados e Big Data</w:t>
      </w:r>
    </w:p>
    <w:p>
      <w:pPr>
        <w:pStyle w:val="Normal"/>
        <w:suppressAutoHyphens w:val="true"/>
        <w:spacing w:lineRule="auto" w:line="360" w:before="0" w:after="0"/>
        <w:jc w:val="center"/>
        <w:rPr>
          <w:rFonts w:ascii="Arial" w:hAnsi="Arial" w:cs="Arial"/>
          <w:b/>
          <w:b/>
          <w:sz w:val="24"/>
          <w:szCs w:val="24"/>
        </w:rPr>
      </w:pPr>
      <w:r>
        <w:rPr>
          <w:rFonts w:cs="Arial" w:ascii="Arial" w:hAnsi="Arial"/>
          <w:b/>
          <w:sz w:val="24"/>
          <w:szCs w:val="24"/>
        </w:rPr>
      </w:r>
    </w:p>
    <w:p>
      <w:pPr>
        <w:pStyle w:val="Normal"/>
        <w:suppressAutoHyphens w:val="true"/>
        <w:spacing w:lineRule="auto" w:line="360" w:before="0" w:after="0"/>
        <w:jc w:val="center"/>
        <w:rPr>
          <w:rFonts w:ascii="Arial" w:hAnsi="Arial" w:cs="Arial"/>
          <w:b/>
          <w:b/>
          <w:sz w:val="24"/>
          <w:szCs w:val="24"/>
        </w:rPr>
      </w:pPr>
      <w:r>
        <w:rPr>
          <w:rFonts w:cs="Arial" w:ascii="Arial" w:hAnsi="Arial"/>
          <w:b/>
          <w:sz w:val="24"/>
          <w:szCs w:val="24"/>
        </w:rPr>
      </w:r>
    </w:p>
    <w:p>
      <w:pPr>
        <w:pStyle w:val="Normal"/>
        <w:suppressAutoHyphens w:val="true"/>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uppressAutoHyphens w:val="true"/>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uppressAutoHyphens w:val="true"/>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uppressAutoHyphens w:val="true"/>
        <w:spacing w:lineRule="auto" w:line="360" w:before="0" w:after="0"/>
        <w:jc w:val="center"/>
        <w:rPr>
          <w:rFonts w:ascii="Arial" w:hAnsi="Arial" w:cs="Arial"/>
          <w:b/>
          <w:b/>
          <w:sz w:val="24"/>
          <w:szCs w:val="24"/>
        </w:rPr>
      </w:pPr>
      <w:r>
        <w:rPr>
          <w:rFonts w:cs="Arial" w:ascii="Arial" w:hAnsi="Arial"/>
          <w:b/>
          <w:sz w:val="24"/>
          <w:szCs w:val="24"/>
        </w:rPr>
      </w:r>
    </w:p>
    <w:p>
      <w:pPr>
        <w:pStyle w:val="Normal"/>
        <w:suppressAutoHyphens w:val="true"/>
        <w:spacing w:lineRule="auto" w:line="360" w:before="0" w:after="0"/>
        <w:jc w:val="center"/>
        <w:rPr>
          <w:rFonts w:ascii="Arial" w:hAnsi="Arial" w:cs="Arial"/>
          <w:b/>
          <w:b/>
          <w:sz w:val="24"/>
          <w:szCs w:val="24"/>
        </w:rPr>
      </w:pPr>
      <w:r>
        <w:rPr>
          <w:rFonts w:cs="Arial" w:ascii="Arial" w:hAnsi="Arial"/>
          <w:b/>
          <w:sz w:val="24"/>
          <w:szCs w:val="24"/>
        </w:rPr>
      </w:r>
    </w:p>
    <w:p>
      <w:pPr>
        <w:pStyle w:val="Normal"/>
        <w:suppressAutoHyphens w:val="true"/>
        <w:spacing w:lineRule="auto" w:line="360" w:before="0" w:after="0"/>
        <w:jc w:val="center"/>
        <w:rPr>
          <w:rFonts w:ascii="Arial" w:hAnsi="Arial" w:cs="Arial"/>
          <w:b/>
          <w:b/>
          <w:sz w:val="24"/>
          <w:szCs w:val="24"/>
        </w:rPr>
      </w:pPr>
      <w:r>
        <w:rPr>
          <w:rFonts w:cs="Arial" w:ascii="Arial" w:hAnsi="Arial"/>
          <w:b/>
          <w:sz w:val="24"/>
          <w:szCs w:val="24"/>
        </w:rPr>
        <w:t>Romulos Machado</w:t>
      </w:r>
    </w:p>
    <w:p>
      <w:pPr>
        <w:pStyle w:val="Normal"/>
        <w:suppressAutoHyphens w:val="true"/>
        <w:spacing w:lineRule="auto" w:line="360" w:before="0" w:after="0"/>
        <w:jc w:val="center"/>
        <w:rPr>
          <w:rFonts w:ascii="Arial" w:hAnsi="Arial" w:cs="Arial"/>
          <w:b/>
          <w:b/>
          <w:sz w:val="24"/>
          <w:szCs w:val="24"/>
        </w:rPr>
      </w:pPr>
      <w:r>
        <w:rPr>
          <w:rFonts w:cs="Arial" w:ascii="Arial" w:hAnsi="Arial"/>
          <w:b/>
          <w:sz w:val="24"/>
          <w:szCs w:val="24"/>
        </w:rPr>
        <w:t>Phillip Furtado</w:t>
      </w:r>
    </w:p>
    <w:p>
      <w:pPr>
        <w:pStyle w:val="Normal"/>
        <w:suppressAutoHyphens w:val="true"/>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uppressAutoHyphens w:val="true"/>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uppressAutoHyphens w:val="true"/>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uppressAutoHyphens w:val="true"/>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uppressAutoHyphens w:val="true"/>
        <w:spacing w:lineRule="auto" w:line="360" w:before="0" w:after="0"/>
        <w:jc w:val="center"/>
        <w:rPr/>
      </w:pPr>
      <w:r>
        <w:rPr>
          <w:rFonts w:cs="Arial" w:ascii="Arial" w:hAnsi="Arial"/>
          <w:b/>
          <w:caps/>
          <w:color w:val="222222"/>
          <w:sz w:val="24"/>
          <w:szCs w:val="24"/>
          <w:highlight w:val="white"/>
        </w:rPr>
        <w:t xml:space="preserve">Análise de </w:t>
      </w:r>
      <w:del w:id="0" w:author="Romulos Machado" w:date="2020-05-16T19:17:00Z">
        <w:r>
          <w:rPr>
            <w:rFonts w:cs="Arial" w:ascii="Arial" w:hAnsi="Arial"/>
            <w:b/>
            <w:caps/>
            <w:color w:val="222222"/>
            <w:sz w:val="24"/>
            <w:szCs w:val="24"/>
            <w:highlight w:val="white"/>
          </w:rPr>
          <w:delText>Consequências de Alta Temperaturas</w:delText>
        </w:r>
      </w:del>
      <w:ins w:id="1" w:author="Romulos Machado" w:date="2020-05-16T19:17:00Z">
        <w:r>
          <w:rPr>
            <w:rFonts w:cs="Arial" w:ascii="Arial" w:hAnsi="Arial"/>
            <w:b/>
            <w:caps/>
            <w:color w:val="222222"/>
            <w:sz w:val="24"/>
            <w:szCs w:val="24"/>
            <w:highlight w:val="white"/>
          </w:rPr>
          <w:t>dados de temperatura ambiente versus logs</w:t>
        </w:r>
      </w:ins>
      <w:del w:id="2" w:author="Phillip Furtado" w:date="2020-05-16T23:13:00Z">
        <w:r>
          <w:rPr>
            <w:rFonts w:cs="Arial" w:ascii="Arial" w:hAnsi="Arial"/>
            <w:b/>
            <w:caps/>
            <w:color w:val="222222"/>
            <w:sz w:val="24"/>
            <w:szCs w:val="24"/>
            <w:highlight w:val="white"/>
          </w:rPr>
          <w:delText xml:space="preserve"> </w:delText>
        </w:r>
      </w:del>
      <w:ins w:id="3" w:author="Romulos Machado" w:date="2020-05-16T19:17:00Z">
        <w:r>
          <w:rPr>
            <w:rFonts w:cs="Arial" w:ascii="Arial" w:hAnsi="Arial"/>
            <w:b/>
            <w:caps/>
            <w:color w:val="222222"/>
            <w:sz w:val="24"/>
            <w:szCs w:val="24"/>
            <w:highlight w:val="white"/>
          </w:rPr>
          <w:t xml:space="preserve"> de alerta</w:t>
        </w:r>
      </w:ins>
      <w:r>
        <w:rPr>
          <w:rFonts w:cs="Arial" w:ascii="Arial" w:hAnsi="Arial"/>
          <w:b/>
          <w:caps/>
          <w:color w:val="222222"/>
          <w:sz w:val="24"/>
          <w:szCs w:val="24"/>
          <w:highlight w:val="white"/>
        </w:rPr>
        <w:t xml:space="preserve"> em </w:t>
      </w:r>
      <w:ins w:id="4" w:author="Romulos Machado" w:date="2020-05-16T19:16:00Z">
        <w:r>
          <w:rPr>
            <w:rFonts w:cs="Arial" w:ascii="Arial" w:hAnsi="Arial"/>
            <w:b/>
            <w:caps/>
            <w:color w:val="222222"/>
            <w:sz w:val="24"/>
            <w:szCs w:val="24"/>
            <w:highlight w:val="white"/>
          </w:rPr>
          <w:t>UM</w:t>
        </w:r>
      </w:ins>
      <w:ins w:id="5" w:author="Romulos Machado" w:date="2020-05-16T19:17:00Z">
        <w:r>
          <w:rPr>
            <w:rFonts w:cs="Arial" w:ascii="Arial" w:hAnsi="Arial"/>
            <w:b/>
            <w:caps/>
            <w:color w:val="222222"/>
            <w:sz w:val="24"/>
            <w:szCs w:val="24"/>
            <w:highlight w:val="white"/>
          </w:rPr>
          <w:t xml:space="preserve"> </w:t>
        </w:r>
      </w:ins>
      <w:r>
        <w:rPr>
          <w:rFonts w:cs="Arial" w:ascii="Arial" w:hAnsi="Arial"/>
          <w:b/>
          <w:caps/>
          <w:color w:val="222222"/>
          <w:sz w:val="24"/>
          <w:szCs w:val="24"/>
          <w:highlight w:val="white"/>
        </w:rPr>
        <w:t xml:space="preserve">Data Center </w:t>
      </w:r>
      <w:del w:id="6" w:author="Romulos Machado" w:date="2020-05-16T19:18:00Z">
        <w:r>
          <w:rPr>
            <w:rFonts w:cs="Arial" w:ascii="Arial" w:hAnsi="Arial"/>
            <w:b/>
            <w:caps/>
            <w:color w:val="222222"/>
            <w:sz w:val="24"/>
            <w:szCs w:val="24"/>
            <w:highlight w:val="white"/>
          </w:rPr>
          <w:delText>usando CIÊNCIA DE DADOS</w:delText>
        </w:r>
      </w:del>
    </w:p>
    <w:p>
      <w:pPr>
        <w:pStyle w:val="Normal"/>
        <w:suppressAutoHyphens w:val="true"/>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uppressAutoHyphens w:val="true"/>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t>Belo Horizonte</w:t>
      </w:r>
    </w:p>
    <w:p>
      <w:pPr>
        <w:pStyle w:val="Normal"/>
        <w:suppressAutoHyphens w:val="true"/>
        <w:spacing w:lineRule="auto" w:line="360" w:before="0" w:after="0"/>
        <w:jc w:val="center"/>
        <w:rPr/>
      </w:pPr>
      <w:r>
        <w:rPr>
          <w:rFonts w:eastAsia="Arial" w:cs="Arial" w:ascii="Arial" w:hAnsi="Arial"/>
          <w:color w:val="222222"/>
          <w:sz w:val="24"/>
          <w:szCs w:val="24"/>
          <w:highlight w:val="white"/>
        </w:rPr>
        <w:t xml:space="preserve">  </w:t>
      </w:r>
      <w:r>
        <w:rPr>
          <w:rFonts w:cs="Arial" w:ascii="Arial" w:hAnsi="Arial"/>
          <w:color w:val="222222"/>
          <w:sz w:val="24"/>
          <w:szCs w:val="24"/>
          <w:highlight w:val="white"/>
        </w:rPr>
        <w:t>2020</w:t>
      </w:r>
      <w:r>
        <w:br w:type="page"/>
      </w:r>
    </w:p>
    <w:p>
      <w:pPr>
        <w:pStyle w:val="Normal"/>
        <w:suppressAutoHyphens w:val="true"/>
        <w:spacing w:lineRule="auto" w:line="360" w:before="0" w:after="0"/>
        <w:jc w:val="center"/>
        <w:rPr>
          <w:rFonts w:ascii="Arial" w:hAnsi="Arial" w:cs="Arial"/>
          <w:b/>
          <w:b/>
          <w:sz w:val="24"/>
          <w:szCs w:val="24"/>
        </w:rPr>
      </w:pPr>
      <w:r>
        <w:rPr>
          <w:rFonts w:cs="Arial" w:ascii="Arial" w:hAnsi="Arial"/>
          <w:b/>
          <w:sz w:val="24"/>
          <w:szCs w:val="24"/>
        </w:rPr>
        <w:t>Romulos Machado</w:t>
      </w:r>
    </w:p>
    <w:p>
      <w:pPr>
        <w:pStyle w:val="Normal"/>
        <w:suppressAutoHyphens w:val="true"/>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t>Phillip Furtado</w:t>
      </w:r>
    </w:p>
    <w:p>
      <w:pPr>
        <w:pStyle w:val="Normal"/>
        <w:suppressAutoHyphens w:val="true"/>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uppressAutoHyphens w:val="true"/>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uppressAutoHyphens w:val="true"/>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uppressAutoHyphens w:val="true"/>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uppressAutoHyphens w:val="true"/>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uppressAutoHyphens w:val="true"/>
        <w:spacing w:lineRule="auto" w:line="360" w:before="0" w:after="0"/>
        <w:jc w:val="center"/>
        <w:rPr/>
      </w:pPr>
      <w:del w:id="7" w:author="Romulos Machado" w:date="2020-05-16T19:18:00Z">
        <w:r>
          <w:rPr>
            <w:rFonts w:cs="Arial" w:ascii="Arial" w:hAnsi="Arial"/>
            <w:b/>
            <w:caps/>
            <w:color w:val="222222"/>
            <w:sz w:val="24"/>
            <w:szCs w:val="24"/>
            <w:highlight w:val="white"/>
          </w:rPr>
          <w:delText>Análise de Consequências de Alta Temperaturas em Data Center usando CIÊNCIA DE DADOS</w:delText>
        </w:r>
      </w:del>
      <w:ins w:id="8" w:author="Romulos Machado" w:date="2020-05-16T19:18:00Z">
        <w:r>
          <w:rPr>
            <w:rFonts w:cs="Arial" w:ascii="Arial" w:hAnsi="Arial"/>
            <w:b/>
            <w:caps/>
            <w:color w:val="222222"/>
            <w:sz w:val="24"/>
            <w:szCs w:val="24"/>
            <w:highlight w:val="white"/>
          </w:rPr>
          <w:t>Análise de dados de temperatura ambiente versus</w:t>
        </w:r>
      </w:ins>
      <w:del w:id="9" w:author="Phillip Furtado" w:date="2020-05-16T23:15:00Z">
        <w:r>
          <w:rPr>
            <w:rFonts w:cs="Arial" w:ascii="Arial" w:hAnsi="Arial"/>
            <w:b/>
            <w:caps/>
            <w:color w:val="222222"/>
            <w:sz w:val="24"/>
            <w:szCs w:val="24"/>
            <w:highlight w:val="white"/>
          </w:rPr>
          <w:delText xml:space="preserve"> </w:delText>
        </w:r>
      </w:del>
      <w:ins w:id="10" w:author="Phillip Furtado" w:date="2020-05-16T23:15:00Z">
        <w:r>
          <w:rPr>
            <w:rFonts w:cs="Arial" w:ascii="Arial" w:hAnsi="Arial"/>
            <w:b/>
            <w:caps/>
            <w:color w:val="222222"/>
            <w:sz w:val="24"/>
            <w:szCs w:val="24"/>
            <w:highlight w:val="white"/>
          </w:rPr>
          <w:t xml:space="preserve"> </w:t>
        </w:r>
      </w:ins>
      <w:ins w:id="11" w:author="Romulos Machado" w:date="2020-05-16T19:18:00Z">
        <w:r>
          <w:rPr>
            <w:rFonts w:cs="Arial" w:ascii="Arial" w:hAnsi="Arial"/>
            <w:b/>
            <w:caps/>
            <w:color w:val="222222"/>
            <w:sz w:val="24"/>
            <w:szCs w:val="24"/>
            <w:highlight w:val="white"/>
          </w:rPr>
          <w:t>logs</w:t>
        </w:r>
      </w:ins>
      <w:del w:id="12" w:author="Phillip Furtado" w:date="2020-05-16T23:15:00Z">
        <w:r>
          <w:rPr>
            <w:rFonts w:cs="Arial" w:ascii="Arial" w:hAnsi="Arial"/>
            <w:b/>
            <w:caps/>
            <w:color w:val="222222"/>
            <w:sz w:val="24"/>
            <w:szCs w:val="24"/>
            <w:highlight w:val="white"/>
          </w:rPr>
          <w:delText xml:space="preserve"> </w:delText>
        </w:r>
      </w:del>
      <w:ins w:id="13" w:author="Romulos Machado" w:date="2020-05-16T19:18:00Z">
        <w:r>
          <w:rPr>
            <w:rFonts w:cs="Arial" w:ascii="Arial" w:hAnsi="Arial"/>
            <w:b/>
            <w:caps/>
            <w:color w:val="222222"/>
            <w:sz w:val="24"/>
            <w:szCs w:val="24"/>
            <w:highlight w:val="white"/>
          </w:rPr>
          <w:t xml:space="preserve"> de alerta em UM Data Center</w:t>
        </w:r>
      </w:ins>
    </w:p>
    <w:p>
      <w:pPr>
        <w:pStyle w:val="Normal"/>
        <w:suppressAutoHyphens w:val="true"/>
        <w:spacing w:lineRule="auto" w:line="360" w:before="0" w:after="0"/>
        <w:jc w:val="center"/>
        <w:rPr>
          <w:rFonts w:ascii="Arial" w:hAnsi="Arial" w:cs="Arial"/>
          <w:b/>
          <w:b/>
          <w:color w:val="222222"/>
          <w:sz w:val="24"/>
          <w:szCs w:val="24"/>
          <w:highlight w:val="white"/>
        </w:rPr>
      </w:pPr>
      <w:r>
        <w:rPr>
          <w:rFonts w:cs="Arial" w:ascii="Arial" w:hAnsi="Arial"/>
          <w:b/>
          <w:color w:val="222222"/>
          <w:sz w:val="24"/>
          <w:szCs w:val="24"/>
          <w:highlight w:val="white"/>
        </w:rPr>
      </w:r>
    </w:p>
    <w:p>
      <w:pPr>
        <w:pStyle w:val="Normal"/>
        <w:suppressAutoHyphens w:val="true"/>
        <w:spacing w:lineRule="auto" w:line="360" w:before="0" w:after="0"/>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ind w:left="3969" w:right="0" w:hanging="0"/>
        <w:jc w:val="both"/>
        <w:rPr>
          <w:rFonts w:ascii="Arial" w:hAnsi="Arial" w:cs="Arial"/>
          <w:color w:val="222222"/>
          <w:sz w:val="24"/>
          <w:szCs w:val="24"/>
          <w:highlight w:val="white"/>
        </w:rPr>
      </w:pPr>
      <w:r>
        <w:rPr>
          <w:rFonts w:cs="Arial" w:ascii="Arial" w:hAnsi="Arial"/>
          <w:color w:val="222222"/>
          <w:sz w:val="24"/>
          <w:szCs w:val="24"/>
          <w:highlight w:val="white"/>
        </w:rPr>
        <w:t>Trabalho de Conclusão de Curso apresentado ao Curso de Especialização em Ciência de Dados e Big Data como requisito parcial à obtenção do título de especialista.</w:t>
      </w:r>
    </w:p>
    <w:p>
      <w:pPr>
        <w:pStyle w:val="Normal"/>
        <w:suppressAutoHyphens w:val="true"/>
        <w:spacing w:lineRule="auto" w:line="360" w:before="0" w:after="0"/>
        <w:ind w:left="3969" w:right="0" w:hanging="0"/>
        <w:jc w:val="both"/>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r>
    </w:p>
    <w:p>
      <w:pPr>
        <w:pStyle w:val="Normal"/>
        <w:suppressAutoHyphens w:val="true"/>
        <w:spacing w:lineRule="auto" w:line="360" w:before="0" w:after="0"/>
        <w:jc w:val="center"/>
        <w:rPr>
          <w:rFonts w:ascii="Arial" w:hAnsi="Arial" w:cs="Arial"/>
          <w:color w:val="222222"/>
          <w:sz w:val="24"/>
          <w:szCs w:val="24"/>
          <w:highlight w:val="white"/>
        </w:rPr>
      </w:pPr>
      <w:r>
        <w:rPr>
          <w:rFonts w:cs="Arial" w:ascii="Arial" w:hAnsi="Arial"/>
          <w:color w:val="222222"/>
          <w:sz w:val="24"/>
          <w:szCs w:val="24"/>
          <w:highlight w:val="white"/>
        </w:rPr>
        <w:t>Belo Horizonte</w:t>
      </w:r>
    </w:p>
    <w:p>
      <w:pPr>
        <w:pStyle w:val="Normal"/>
        <w:suppressAutoHyphens w:val="true"/>
        <w:spacing w:lineRule="auto" w:line="360" w:before="0" w:after="0"/>
        <w:jc w:val="center"/>
        <w:rPr/>
      </w:pPr>
      <w:r>
        <w:rPr>
          <w:rFonts w:eastAsia="Arial" w:cs="Arial" w:ascii="Arial" w:hAnsi="Arial"/>
          <w:color w:val="222222"/>
          <w:sz w:val="24"/>
          <w:szCs w:val="24"/>
          <w:highlight w:val="white"/>
        </w:rPr>
        <w:t xml:space="preserve">  </w:t>
      </w:r>
      <w:r>
        <w:rPr>
          <w:rFonts w:cs="Arial" w:ascii="Arial" w:hAnsi="Arial"/>
          <w:color w:val="222222"/>
          <w:sz w:val="24"/>
          <w:szCs w:val="24"/>
          <w:highlight w:val="white"/>
        </w:rPr>
        <w:t>2020</w:t>
      </w:r>
      <w:r>
        <w:br w:type="page"/>
      </w:r>
    </w:p>
    <w:p>
      <w:pPr>
        <w:pStyle w:val="Normal"/>
        <w:suppressAutoHyphens w:val="true"/>
        <w:spacing w:lineRule="auto" w:line="360" w:before="0" w:after="0"/>
        <w:jc w:val="center"/>
        <w:rPr>
          <w:rFonts w:ascii="Arial" w:hAnsi="Arial" w:eastAsia="Times New Roman" w:cs="Arial"/>
          <w:b/>
          <w:b/>
          <w:sz w:val="24"/>
          <w:szCs w:val="24"/>
          <w:lang w:eastAsia="pt-BR"/>
        </w:rPr>
      </w:pPr>
      <w:r>
        <w:rPr>
          <w:rFonts w:eastAsia="Times New Roman" w:cs="Arial" w:ascii="Arial" w:hAnsi="Arial"/>
          <w:b/>
          <w:sz w:val="24"/>
          <w:szCs w:val="24"/>
          <w:lang w:eastAsia="pt-BR"/>
        </w:rPr>
        <w:t>SUMÁRIO</w:t>
      </w:r>
    </w:p>
    <w:p>
      <w:pPr>
        <w:pStyle w:val="Normal"/>
        <w:suppressAutoHyphens w:val="true"/>
        <w:spacing w:lineRule="auto" w:line="360" w:before="0" w:after="0"/>
        <w:jc w:val="both"/>
        <w:rPr>
          <w:rFonts w:ascii="Arial" w:hAnsi="Arial" w:eastAsia="Times New Roman" w:cs="Arial"/>
          <w:b/>
          <w:b/>
          <w:sz w:val="24"/>
          <w:szCs w:val="24"/>
          <w:lang w:eastAsia="pt-BR"/>
        </w:rPr>
      </w:pPr>
      <w:r>
        <w:rPr>
          <w:rFonts w:eastAsia="Times New Roman" w:cs="Arial" w:ascii="Arial" w:hAnsi="Arial"/>
          <w:b/>
          <w:sz w:val="24"/>
          <w:szCs w:val="24"/>
          <w:lang w:eastAsia="pt-BR"/>
        </w:rPr>
      </w:r>
    </w:p>
    <w:p>
      <w:pPr>
        <w:pStyle w:val="Normal"/>
        <w:suppressAutoHyphens w:val="true"/>
        <w:spacing w:lineRule="auto" w:line="360" w:before="0" w:after="0"/>
        <w:jc w:val="both"/>
        <w:rPr>
          <w:rFonts w:ascii="Arial" w:hAnsi="Arial" w:eastAsia="Times New Roman" w:cs="Arial"/>
          <w:b/>
          <w:b/>
          <w:sz w:val="24"/>
          <w:szCs w:val="24"/>
          <w:lang w:eastAsia="pt-BR"/>
        </w:rPr>
      </w:pPr>
      <w:r>
        <w:rPr>
          <w:rFonts w:eastAsia="Times New Roman" w:cs="Arial" w:ascii="Arial" w:hAnsi="Arial"/>
          <w:b/>
          <w:sz w:val="24"/>
          <w:szCs w:val="24"/>
          <w:lang w:eastAsia="pt-BR"/>
        </w:rPr>
      </w:r>
    </w:p>
    <w:sdt>
      <w:sdtPr>
        <w:docPartObj>
          <w:docPartGallery w:val="Table of Contents"/>
          <w:docPartUnique w:val="true"/>
        </w:docPartObj>
      </w:sdtPr>
      <w:sdtContent>
        <w:p>
          <w:pPr>
            <w:pStyle w:val="Sumrio1"/>
            <w:tabs>
              <w:tab w:val="clear" w:pos="9061"/>
              <w:tab w:val="right" w:pos="9071" w:leader="dot"/>
            </w:tabs>
            <w:rPr/>
          </w:pPr>
          <w:r>
            <w:fldChar w:fldCharType="begin"/>
          </w:r>
          <w:r>
            <w:rPr>
              <w:rStyle w:val="Vnculodendice"/>
              <w:vanish w:val="false"/>
            </w:rPr>
            <w:instrText> TOC \o "1-2" \h</w:instrText>
          </w:r>
          <w:r>
            <w:rPr>
              <w:rStyle w:val="Vnculodendice"/>
              <w:vanish w:val="false"/>
            </w:rPr>
            <w:fldChar w:fldCharType="separate"/>
          </w:r>
          <w:hyperlink w:anchor="__RefHeading___Toc633_3942287182">
            <w:r>
              <w:rPr>
                <w:rStyle w:val="Vnculodendice"/>
                <w:vanish w:val="false"/>
              </w:rPr>
              <w:t>1. Introdução</w:t>
              <w:tab/>
              <w:t>4</w:t>
            </w:r>
          </w:hyperlink>
        </w:p>
        <w:p>
          <w:pPr>
            <w:pStyle w:val="Sumrio2"/>
            <w:tabs>
              <w:tab w:val="clear" w:pos="9061"/>
              <w:tab w:val="right" w:pos="9071" w:leader="dot"/>
            </w:tabs>
            <w:rPr/>
          </w:pPr>
          <w:hyperlink w:anchor="__RefHeading___Toc635_3942287182">
            <w:r>
              <w:rPr>
                <w:rStyle w:val="Vnculodendice"/>
                <w:vanish w:val="false"/>
              </w:rPr>
              <w:t>1.1. Contextualização</w:t>
              <w:tab/>
              <w:t>4</w:t>
            </w:r>
          </w:hyperlink>
        </w:p>
        <w:p>
          <w:pPr>
            <w:pStyle w:val="Sumrio2"/>
            <w:tabs>
              <w:tab w:val="clear" w:pos="9061"/>
              <w:tab w:val="right" w:pos="9071" w:leader="dot"/>
            </w:tabs>
            <w:rPr/>
          </w:pPr>
          <w:hyperlink w:anchor="__RefHeading___Toc637_3942287182">
            <w:r>
              <w:rPr>
                <w:rStyle w:val="Vnculodendice"/>
                <w:vanish w:val="false"/>
              </w:rPr>
              <w:t>1.2. O problema proposto</w:t>
              <w:tab/>
              <w:t>4</w:t>
            </w:r>
          </w:hyperlink>
        </w:p>
        <w:p>
          <w:pPr>
            <w:pStyle w:val="Sumrio1"/>
            <w:tabs>
              <w:tab w:val="clear" w:pos="9061"/>
              <w:tab w:val="right" w:pos="9071" w:leader="dot"/>
            </w:tabs>
            <w:rPr/>
          </w:pPr>
          <w:hyperlink w:anchor="__RefHeading___Toc639_3942287182">
            <w:r>
              <w:rPr>
                <w:rStyle w:val="Vnculodendice"/>
                <w:vanish w:val="false"/>
              </w:rPr>
              <w:t>2. Coleta de Dados</w:t>
              <w:tab/>
              <w:t>6</w:t>
            </w:r>
          </w:hyperlink>
        </w:p>
        <w:p>
          <w:pPr>
            <w:pStyle w:val="Sumrio1"/>
            <w:tabs>
              <w:tab w:val="clear" w:pos="9061"/>
              <w:tab w:val="right" w:pos="9071" w:leader="dot"/>
            </w:tabs>
            <w:rPr/>
          </w:pPr>
          <w:hyperlink w:anchor="__RefHeading___Toc641_3942287182">
            <w:r>
              <w:rPr>
                <w:rStyle w:val="Vnculodendice"/>
                <w:vanish w:val="false"/>
              </w:rPr>
              <w:t>3. Processamento/Tratamento de Dados</w:t>
              <w:tab/>
              <w:t>7</w:t>
            </w:r>
          </w:hyperlink>
        </w:p>
        <w:p>
          <w:pPr>
            <w:pStyle w:val="Sumrio1"/>
            <w:tabs>
              <w:tab w:val="clear" w:pos="9061"/>
              <w:tab w:val="right" w:pos="9071" w:leader="dot"/>
            </w:tabs>
            <w:rPr/>
          </w:pPr>
          <w:hyperlink w:anchor="__RefHeading___Toc643_3942287182">
            <w:r>
              <w:rPr>
                <w:rStyle w:val="Vnculodendice"/>
                <w:vanish w:val="false"/>
              </w:rPr>
              <w:t>4. Análise e Exploração dos Dados</w:t>
              <w:tab/>
              <w:t>11</w:t>
            </w:r>
          </w:hyperlink>
        </w:p>
        <w:p>
          <w:pPr>
            <w:pStyle w:val="Sumrio1"/>
            <w:tabs>
              <w:tab w:val="clear" w:pos="9061"/>
              <w:tab w:val="right" w:pos="9071" w:leader="dot"/>
            </w:tabs>
            <w:rPr/>
          </w:pPr>
          <w:hyperlink w:anchor="__RefHeading___Toc645_3942287182">
            <w:r>
              <w:rPr>
                <w:rStyle w:val="Vnculodendice"/>
                <w:vanish w:val="false"/>
              </w:rPr>
              <w:t>5. Criação de Modelos de Machine Learning</w:t>
              <w:tab/>
              <w:t>11</w:t>
            </w:r>
          </w:hyperlink>
        </w:p>
        <w:p>
          <w:pPr>
            <w:pStyle w:val="Sumrio1"/>
            <w:tabs>
              <w:tab w:val="clear" w:pos="9061"/>
              <w:tab w:val="right" w:pos="9071" w:leader="dot"/>
            </w:tabs>
            <w:rPr/>
          </w:pPr>
          <w:hyperlink w:anchor="__RefHeading___Toc647_3942287182">
            <w:r>
              <w:rPr>
                <w:rStyle w:val="Vnculodendice"/>
                <w:vanish w:val="false"/>
              </w:rPr>
              <w:t>6. Apresentação dos Resultados</w:t>
              <w:tab/>
              <w:t>11</w:t>
            </w:r>
          </w:hyperlink>
        </w:p>
        <w:p>
          <w:pPr>
            <w:pStyle w:val="Sumrio1"/>
            <w:tabs>
              <w:tab w:val="clear" w:pos="9061"/>
              <w:tab w:val="right" w:pos="9071" w:leader="dot"/>
            </w:tabs>
            <w:rPr/>
          </w:pPr>
          <w:hyperlink w:anchor="__RefHeading___Toc649_3942287182">
            <w:r>
              <w:rPr>
                <w:rStyle w:val="Vnculodendice"/>
                <w:vanish w:val="false"/>
              </w:rPr>
              <w:t>7. Links</w:t>
              <w:tab/>
              <w:t>12</w:t>
            </w:r>
          </w:hyperlink>
        </w:p>
        <w:p>
          <w:pPr>
            <w:pStyle w:val="Sumrio1"/>
            <w:tabs>
              <w:tab w:val="clear" w:pos="9061"/>
              <w:tab w:val="right" w:pos="9071" w:leader="dot"/>
            </w:tabs>
            <w:rPr/>
          </w:pPr>
          <w:hyperlink w:anchor="__RefHeading___Toc651_3942287182">
            <w:r>
              <w:rPr>
                <w:rStyle w:val="Vnculodendice"/>
                <w:vanish w:val="false"/>
              </w:rPr>
              <w:t>REFERÊNCIAS</w:t>
              <w:tab/>
              <w:t>13</w:t>
            </w:r>
          </w:hyperlink>
          <w:r>
            <w:rPr>
              <w:rStyle w:val="Vnculodendice"/>
              <w:vanish w:val="false"/>
            </w:rPr>
            <w:fldChar w:fldCharType="end"/>
          </w:r>
        </w:p>
        <w:p>
          <w:pPr>
            <w:sectPr>
              <w:type w:val="nextPage"/>
              <w:pgSz w:w="11906" w:h="16838"/>
              <w:pgMar w:left="1701" w:right="1134" w:header="0" w:top="1701" w:footer="0" w:bottom="1134" w:gutter="0"/>
              <w:pgNumType w:fmt="decimal"/>
              <w:formProt w:val="false"/>
              <w:textDirection w:val="lrTb"/>
              <w:docGrid w:type="default" w:linePitch="360" w:charSpace="0"/>
            </w:sectPr>
          </w:pPr>
        </w:p>
      </w:sdtContent>
    </w:sdt>
    <w:p>
      <w:pPr>
        <w:pStyle w:val="Ttulo1"/>
        <w:numPr>
          <w:ilvl w:val="0"/>
          <w:numId w:val="1"/>
        </w:numPr>
        <w:suppressAutoHyphens w:val="true"/>
        <w:rPr>
          <w:lang w:val="pt-BR" w:eastAsia="pt-BR"/>
        </w:rPr>
      </w:pPr>
      <w:bookmarkStart w:id="0" w:name="__RefHeading___Toc633_3942287182"/>
      <w:bookmarkStart w:id="1" w:name="_Toc36150682"/>
      <w:bookmarkEnd w:id="0"/>
      <w:r>
        <w:rPr>
          <w:lang w:val="pt-BR" w:eastAsia="pt-BR"/>
        </w:rPr>
        <w:t>1. Introdução</w:t>
      </w:r>
      <w:bookmarkEnd w:id="1"/>
    </w:p>
    <w:p>
      <w:pPr>
        <w:pStyle w:val="Normal"/>
        <w:suppressAutoHyphens w:val="true"/>
        <w:spacing w:lineRule="auto" w:line="360" w:before="0" w:after="0"/>
        <w:ind w:left="720" w:right="0" w:hanging="0"/>
        <w:jc w:val="both"/>
        <w:rPr>
          <w:rFonts w:ascii="Arial" w:hAnsi="Arial" w:eastAsia="Times New Roman" w:cs="Arial"/>
          <w:b/>
          <w:b/>
          <w:sz w:val="24"/>
          <w:szCs w:val="24"/>
          <w:lang w:eastAsia="pt-BR"/>
        </w:rPr>
      </w:pPr>
      <w:r>
        <w:rPr>
          <w:rFonts w:eastAsia="Times New Roman" w:cs="Arial" w:ascii="Arial" w:hAnsi="Arial"/>
          <w:b/>
          <w:sz w:val="24"/>
          <w:szCs w:val="24"/>
          <w:lang w:eastAsia="pt-BR"/>
        </w:rPr>
      </w:r>
    </w:p>
    <w:p>
      <w:pPr>
        <w:pStyle w:val="Ttulo2"/>
        <w:numPr>
          <w:ilvl w:val="1"/>
          <w:numId w:val="1"/>
        </w:numPr>
        <w:suppressAutoHyphens w:val="true"/>
        <w:spacing w:lineRule="auto" w:line="600"/>
        <w:rPr>
          <w:szCs w:val="24"/>
          <w:lang w:val="pt-BR" w:eastAsia="pt-BR"/>
        </w:rPr>
      </w:pPr>
      <w:bookmarkStart w:id="2" w:name="__RefHeading___Toc635_3942287182"/>
      <w:bookmarkStart w:id="3" w:name="_Toc36150683"/>
      <w:bookmarkEnd w:id="2"/>
      <w:r>
        <w:rPr>
          <w:szCs w:val="24"/>
          <w:lang w:val="pt-BR" w:eastAsia="pt-BR"/>
        </w:rPr>
        <w:t>1.1. Contextualização</w:t>
      </w:r>
      <w:bookmarkEnd w:id="3"/>
    </w:p>
    <w:p>
      <w:pPr>
        <w:pStyle w:val="Normal"/>
        <w:suppressAutoHyphens w:val="true"/>
        <w:spacing w:lineRule="auto" w:line="360" w:before="0" w:after="0"/>
        <w:ind w:left="0" w:right="0" w:firstLine="709"/>
        <w:jc w:val="both"/>
        <w:rPr>
          <w:rFonts w:ascii="Arial" w:hAnsi="Arial" w:cs="Arial"/>
          <w:sz w:val="24"/>
          <w:szCs w:val="24"/>
          <w:lang w:eastAsia="pt-BR"/>
          <w:del w:id="15" w:author="Phillip Furtado" w:date="2020-03-26T21:20:00Z"/>
        </w:rPr>
      </w:pPr>
      <w:del w:id="14" w:author="Phillip Furtado" w:date="2020-03-26T21:20:00Z">
        <w:r>
          <w:rPr>
            <w:rFonts w:cs="Arial" w:ascii="Arial" w:hAnsi="Arial"/>
            <w:sz w:val="24"/>
            <w:szCs w:val="24"/>
            <w:lang w:eastAsia="pt-BR"/>
          </w:rPr>
        </w:r>
      </w:del>
    </w:p>
    <w:p>
      <w:pPr>
        <w:pStyle w:val="Normal"/>
        <w:suppressAutoHyphens w:val="true"/>
        <w:spacing w:lineRule="auto" w:line="360" w:before="0" w:after="0"/>
        <w:ind w:left="0" w:right="0" w:firstLine="709"/>
        <w:jc w:val="both"/>
        <w:rPr>
          <w:del w:id="40" w:author="Phillip Furtado" w:date="2020-03-26T21:04:00Z"/>
        </w:rPr>
      </w:pPr>
      <w:r>
        <w:rPr>
          <w:rFonts w:cs="Arial" w:ascii="Arial" w:hAnsi="Arial"/>
          <w:sz w:val="24"/>
          <w:szCs w:val="24"/>
          <w:lang w:eastAsia="pt-BR"/>
        </w:rPr>
        <w:t xml:space="preserve">Para que data centers e seus respectivos equipamentos (servidores, </w:t>
      </w:r>
      <w:del w:id="16" w:author="Phillip Furtado" w:date="2020-03-26T20:24:00Z">
        <w:r>
          <w:rPr>
            <w:rFonts w:cs="Arial" w:ascii="Arial" w:hAnsi="Arial"/>
            <w:sz w:val="24"/>
            <w:szCs w:val="24"/>
            <w:lang w:eastAsia="pt-BR"/>
          </w:rPr>
          <w:delText>a</w:delText>
        </w:r>
      </w:del>
      <w:r>
        <w:rPr>
          <w:rFonts w:cs="Arial" w:ascii="Arial" w:hAnsi="Arial"/>
          <w:sz w:val="24"/>
          <w:szCs w:val="24"/>
          <w:lang w:eastAsia="pt-BR"/>
        </w:rPr>
        <w:t xml:space="preserve">grandes unidades de armazenamento e ativos de rede) consigam atender </w:t>
      </w:r>
      <w:del w:id="17" w:author="Phillip Furtado" w:date="2020-03-26T20:24:00Z">
        <w:r>
          <w:rPr>
            <w:rFonts w:cs="Arial" w:ascii="Arial" w:hAnsi="Arial"/>
            <w:sz w:val="24"/>
            <w:szCs w:val="24"/>
            <w:lang w:eastAsia="pt-BR"/>
          </w:rPr>
          <w:delText>a</w:delText>
        </w:r>
      </w:del>
      <w:ins w:id="18" w:author="Phillip Furtado" w:date="2020-03-26T20:24:00Z">
        <w:r>
          <w:rPr>
            <w:rFonts w:cs="Arial" w:ascii="Arial" w:hAnsi="Arial"/>
            <w:sz w:val="24"/>
            <w:szCs w:val="24"/>
            <w:lang w:eastAsia="pt-BR"/>
          </w:rPr>
          <w:t>à</w:t>
        </w:r>
      </w:ins>
      <w:r>
        <w:rPr>
          <w:rFonts w:cs="Arial" w:ascii="Arial" w:hAnsi="Arial"/>
          <w:sz w:val="24"/>
          <w:szCs w:val="24"/>
          <w:lang w:eastAsia="pt-BR"/>
        </w:rPr>
        <w:t xml:space="preserve"> necessidade dos seus usuários</w:t>
      </w:r>
      <w:del w:id="19" w:author="Phillip Furtado" w:date="2020-03-26T21:11:00Z">
        <w:r>
          <w:rPr>
            <w:rFonts w:cs="Arial" w:ascii="Arial" w:hAnsi="Arial"/>
            <w:sz w:val="24"/>
            <w:szCs w:val="24"/>
            <w:lang w:eastAsia="pt-BR"/>
          </w:rPr>
          <w:delText>, ou melhor, clientes</w:delText>
        </w:r>
      </w:del>
      <w:r>
        <w:rPr>
          <w:rFonts w:cs="Arial" w:ascii="Arial" w:hAnsi="Arial"/>
          <w:sz w:val="24"/>
          <w:szCs w:val="24"/>
          <w:lang w:eastAsia="pt-BR"/>
        </w:rPr>
        <w:t xml:space="preserve">, é imperativo que </w:t>
      </w:r>
      <w:del w:id="20" w:author="Phillip Furtado" w:date="2020-03-26T20:25:00Z">
        <w:r>
          <w:rPr>
            <w:rFonts w:cs="Arial" w:ascii="Arial" w:hAnsi="Arial"/>
            <w:sz w:val="24"/>
            <w:szCs w:val="24"/>
            <w:lang w:eastAsia="pt-BR"/>
          </w:rPr>
          <w:delText>eles fiquem</w:delText>
        </w:r>
      </w:del>
      <w:ins w:id="21" w:author="Phillip Furtado" w:date="2020-03-26T20:25:00Z">
        <w:r>
          <w:rPr>
            <w:rFonts w:cs="Arial" w:ascii="Arial" w:hAnsi="Arial"/>
            <w:sz w:val="24"/>
            <w:szCs w:val="24"/>
            <w:lang w:eastAsia="pt-BR"/>
          </w:rPr>
          <w:t>permaneçam</w:t>
        </w:r>
      </w:ins>
      <w:r>
        <w:rPr>
          <w:rFonts w:cs="Arial" w:ascii="Arial" w:hAnsi="Arial"/>
          <w:sz w:val="24"/>
          <w:szCs w:val="24"/>
          <w:lang w:eastAsia="pt-BR"/>
        </w:rPr>
        <w:t xml:space="preserve"> </w:t>
      </w:r>
      <w:del w:id="22" w:author="Phillip Furtado" w:date="2020-03-26T20:25:00Z">
        <w:r>
          <w:rPr>
            <w:rFonts w:cs="Arial" w:ascii="Arial" w:hAnsi="Arial"/>
            <w:sz w:val="24"/>
            <w:szCs w:val="24"/>
            <w:lang w:eastAsia="pt-BR"/>
          </w:rPr>
          <w:delText xml:space="preserve">ligados </w:delText>
        </w:r>
      </w:del>
      <w:ins w:id="23" w:author="Phillip Furtado" w:date="2020-03-26T20:25:00Z">
        <w:r>
          <w:rPr>
            <w:rFonts w:cs="Arial" w:ascii="Arial" w:hAnsi="Arial"/>
            <w:sz w:val="24"/>
            <w:szCs w:val="24"/>
            <w:lang w:eastAsia="pt-BR"/>
          </w:rPr>
          <w:t xml:space="preserve">em funcionamento constante </w:t>
        </w:r>
      </w:ins>
      <w:r>
        <w:rPr>
          <w:rFonts w:cs="Arial" w:ascii="Arial" w:hAnsi="Arial"/>
          <w:sz w:val="24"/>
          <w:szCs w:val="24"/>
          <w:lang w:eastAsia="pt-BR"/>
        </w:rPr>
        <w:t xml:space="preserve">24 horas por dia, 7 dias por semana. Consequentemente, assim como a maioria dos equipamentos que trabalham com processamento de informações, a temperatura nos data centers está diretamente relacionada com o bom funcionamento dos servidores, sendo fundamental que eles não superaqueçam durante a execução </w:t>
      </w:r>
      <w:del w:id="24" w:author="Phillip Furtado" w:date="2020-03-26T20:57:00Z">
        <w:r>
          <w:rPr>
            <w:rFonts w:cs="Arial" w:ascii="Arial" w:hAnsi="Arial"/>
            <w:sz w:val="24"/>
            <w:szCs w:val="24"/>
            <w:lang w:eastAsia="pt-BR"/>
          </w:rPr>
          <w:delText xml:space="preserve">das </w:delText>
        </w:r>
      </w:del>
      <w:ins w:id="25" w:author="Phillip Furtado" w:date="2020-03-26T20:57:00Z">
        <w:r>
          <w:rPr>
            <w:rFonts w:cs="Arial" w:ascii="Arial" w:hAnsi="Arial"/>
            <w:sz w:val="24"/>
            <w:szCs w:val="24"/>
            <w:lang w:eastAsia="pt-BR"/>
          </w:rPr>
          <w:t xml:space="preserve">de </w:t>
        </w:r>
      </w:ins>
      <w:r>
        <w:rPr>
          <w:rFonts w:cs="Arial" w:ascii="Arial" w:hAnsi="Arial"/>
          <w:sz w:val="24"/>
          <w:szCs w:val="24"/>
          <w:lang w:eastAsia="pt-BR"/>
        </w:rPr>
        <w:t xml:space="preserve">suas atividades. Pois, caso isso aconteça, estes equipamentos correm o risco de se auto desligarem ou queimarem, o que pode causar uma parada não programada </w:t>
      </w:r>
      <w:del w:id="26" w:author="Phillip Furtado" w:date="2020-03-26T21:02:00Z">
        <w:r>
          <w:rPr>
            <w:rFonts w:cs="Arial" w:ascii="Arial" w:hAnsi="Arial"/>
            <w:sz w:val="24"/>
            <w:szCs w:val="24"/>
            <w:lang w:eastAsia="pt-BR"/>
          </w:rPr>
          <w:delText>n</w:delText>
        </w:r>
      </w:del>
      <w:ins w:id="27" w:author="Phillip Furtado" w:date="2020-03-26T21:02:00Z">
        <w:r>
          <w:rPr>
            <w:rFonts w:cs="Arial" w:ascii="Arial" w:hAnsi="Arial"/>
            <w:sz w:val="24"/>
            <w:szCs w:val="24"/>
            <w:lang w:eastAsia="pt-BR"/>
          </w:rPr>
          <w:t>d</w:t>
        </w:r>
      </w:ins>
      <w:r>
        <w:rPr>
          <w:rFonts w:cs="Arial" w:ascii="Arial" w:hAnsi="Arial"/>
          <w:sz w:val="24"/>
          <w:szCs w:val="24"/>
          <w:lang w:eastAsia="pt-BR"/>
        </w:rPr>
        <w:t>o</w:t>
      </w:r>
      <w:del w:id="28" w:author="Phillip Furtado" w:date="2020-03-26T21:02:00Z">
        <w:r>
          <w:rPr>
            <w:rFonts w:cs="Arial" w:ascii="Arial" w:hAnsi="Arial"/>
            <w:sz w:val="24"/>
            <w:szCs w:val="24"/>
            <w:lang w:eastAsia="pt-BR"/>
          </w:rPr>
          <w:delText xml:space="preserve"> próprio</w:delText>
        </w:r>
      </w:del>
      <w:r>
        <w:rPr>
          <w:rFonts w:cs="Arial" w:ascii="Arial" w:hAnsi="Arial"/>
          <w:sz w:val="24"/>
          <w:szCs w:val="24"/>
          <w:lang w:eastAsia="pt-BR"/>
        </w:rPr>
        <w:t xml:space="preserve"> data center</w:t>
      </w:r>
      <w:del w:id="29" w:author="Phillip Furtado" w:date="2020-03-26T21:02:00Z">
        <w:r>
          <w:rPr>
            <w:rFonts w:cs="Arial" w:ascii="Arial" w:hAnsi="Arial"/>
            <w:sz w:val="24"/>
            <w:szCs w:val="24"/>
            <w:lang w:eastAsia="pt-BR"/>
          </w:rPr>
          <w:delText xml:space="preserve"> e</w:delText>
        </w:r>
      </w:del>
      <w:ins w:id="30" w:author="Phillip Furtado" w:date="2020-03-26T21:02:00Z">
        <w:r>
          <w:rPr>
            <w:rFonts w:cs="Arial" w:ascii="Arial" w:hAnsi="Arial"/>
            <w:sz w:val="24"/>
            <w:szCs w:val="24"/>
            <w:lang w:eastAsia="pt-BR"/>
          </w:rPr>
          <w:t>,</w:t>
        </w:r>
      </w:ins>
      <w:r>
        <w:rPr>
          <w:rFonts w:cs="Arial" w:ascii="Arial" w:hAnsi="Arial"/>
          <w:sz w:val="24"/>
          <w:szCs w:val="24"/>
          <w:lang w:eastAsia="pt-BR"/>
        </w:rPr>
        <w:t xml:space="preserve"> </w:t>
      </w:r>
      <w:ins w:id="31" w:author="Phillip Furtado" w:date="2020-03-26T21:02:00Z">
        <w:r>
          <w:rPr>
            <w:rFonts w:cs="Arial" w:ascii="Arial" w:hAnsi="Arial"/>
            <w:sz w:val="24"/>
            <w:szCs w:val="24"/>
            <w:lang w:eastAsia="pt-BR"/>
          </w:rPr>
          <w:t xml:space="preserve">consequentemente a </w:t>
        </w:r>
      </w:ins>
      <w:del w:id="32" w:author="Phillip Furtado" w:date="2020-03-26T21:02:00Z">
        <w:r>
          <w:rPr>
            <w:rFonts w:cs="Arial" w:ascii="Arial" w:hAnsi="Arial"/>
            <w:sz w:val="24"/>
            <w:szCs w:val="24"/>
            <w:lang w:eastAsia="pt-BR"/>
          </w:rPr>
          <w:delText xml:space="preserve">a </w:delText>
        </w:r>
      </w:del>
      <w:r>
        <w:rPr>
          <w:rFonts w:cs="Arial" w:ascii="Arial" w:hAnsi="Arial"/>
          <w:sz w:val="24"/>
          <w:szCs w:val="24"/>
          <w:lang w:eastAsia="pt-BR"/>
        </w:rPr>
        <w:t>interrupção dos serviços por ele provido.</w:t>
      </w:r>
      <w:ins w:id="33" w:author="Phillip Furtado" w:date="2020-03-26T21:04:00Z">
        <w:r>
          <w:rPr>
            <w:rFonts w:cs="Arial" w:ascii="Arial" w:hAnsi="Arial"/>
            <w:sz w:val="24"/>
            <w:szCs w:val="24"/>
            <w:lang w:eastAsia="pt-BR"/>
          </w:rPr>
          <w:t xml:space="preserve"> Com isso, se faz necessário uma análise</w:t>
        </w:r>
      </w:ins>
      <w:ins w:id="34" w:author="Phillip Furtado" w:date="2020-03-26T21:06:00Z">
        <w:r>
          <w:rPr>
            <w:rFonts w:cs="Arial" w:ascii="Arial" w:hAnsi="Arial"/>
            <w:sz w:val="24"/>
            <w:szCs w:val="24"/>
            <w:lang w:eastAsia="pt-BR"/>
          </w:rPr>
          <w:t xml:space="preserve"> </w:t>
        </w:r>
      </w:ins>
      <w:ins w:id="35" w:author="Phillip Furtado" w:date="2020-03-26T21:07:00Z">
        <w:r>
          <w:rPr>
            <w:rFonts w:cs="Arial" w:ascii="Arial" w:hAnsi="Arial"/>
            <w:sz w:val="24"/>
            <w:szCs w:val="24"/>
            <w:lang w:eastAsia="pt-BR"/>
          </w:rPr>
          <w:t xml:space="preserve">estatística </w:t>
        </w:r>
      </w:ins>
      <w:ins w:id="36" w:author="Phillip Furtado" w:date="2020-03-26T21:10:00Z">
        <w:r>
          <w:rPr>
            <w:rFonts w:cs="Arial" w:ascii="Arial" w:hAnsi="Arial"/>
            <w:sz w:val="24"/>
            <w:szCs w:val="24"/>
            <w:lang w:eastAsia="pt-BR"/>
          </w:rPr>
          <w:t xml:space="preserve">e preditiva </w:t>
        </w:r>
      </w:ins>
      <w:ins w:id="37" w:author="Phillip Furtado" w:date="2020-03-26T21:07:00Z">
        <w:r>
          <w:rPr>
            <w:rFonts w:cs="Arial" w:ascii="Arial" w:hAnsi="Arial"/>
            <w:sz w:val="24"/>
            <w:szCs w:val="24"/>
            <w:lang w:eastAsia="pt-BR"/>
          </w:rPr>
          <w:t>dos eventos de elevação da temperatura d</w:t>
        </w:r>
      </w:ins>
      <w:ins w:id="38" w:author="Phillip Furtado" w:date="2020-03-26T21:08:00Z">
        <w:r>
          <w:rPr>
            <w:rFonts w:cs="Arial" w:ascii="Arial" w:hAnsi="Arial"/>
            <w:sz w:val="24"/>
            <w:szCs w:val="24"/>
            <w:lang w:eastAsia="pt-BR"/>
          </w:rPr>
          <w:t>e data centers e sua</w:t>
        </w:r>
      </w:ins>
      <w:ins w:id="39" w:author="Phillip Furtado" w:date="2020-03-26T21:04:00Z">
        <w:r>
          <w:rPr>
            <w:rFonts w:cs="Arial" w:ascii="Arial" w:hAnsi="Arial"/>
            <w:sz w:val="24"/>
            <w:szCs w:val="24"/>
            <w:lang w:eastAsia="pt-BR"/>
          </w:rPr>
          <w:t xml:space="preserve">s </w:t>
        </w:r>
      </w:ins>
    </w:p>
    <w:p>
      <w:pPr>
        <w:pStyle w:val="Normal"/>
        <w:suppressAutoHyphens w:val="true"/>
        <w:spacing w:lineRule="auto" w:line="360" w:before="0" w:after="0"/>
        <w:ind w:left="0" w:right="0" w:firstLine="709"/>
        <w:jc w:val="both"/>
        <w:rPr/>
      </w:pPr>
      <w:del w:id="41" w:author="Phillip Furtado" w:date="2020-03-26T21:04:00Z">
        <w:r>
          <w:rPr>
            <w:rFonts w:cs="Arial" w:ascii="Arial" w:hAnsi="Arial"/>
            <w:sz w:val="24"/>
            <w:szCs w:val="24"/>
            <w:lang w:eastAsia="pt-BR"/>
          </w:rPr>
          <w:delText xml:space="preserve">Como eventos que causam calor podem levar a temperatura de um data </w:delText>
        </w:r>
      </w:del>
      <w:del w:id="42" w:author="Phillip Furtado" w:date="2020-03-26T20:59:00Z">
        <w:r>
          <w:rPr>
            <w:rFonts w:cs="Arial" w:ascii="Arial" w:hAnsi="Arial"/>
            <w:sz w:val="24"/>
            <w:szCs w:val="24"/>
            <w:lang w:eastAsia="pt-BR"/>
          </w:rPr>
          <w:delText xml:space="preserve">Center </w:delText>
        </w:r>
      </w:del>
      <w:del w:id="43" w:author="Phillip Furtado" w:date="2020-03-26T21:04:00Z">
        <w:r>
          <w:rPr>
            <w:rFonts w:cs="Arial" w:ascii="Arial" w:hAnsi="Arial"/>
            <w:sz w:val="24"/>
            <w:szCs w:val="24"/>
            <w:lang w:eastAsia="pt-BR"/>
          </w:rPr>
          <w:delText xml:space="preserve">a ultrapassar facilmente os 50ºC, enquanto a temperatura ideal para funcionamento é ao redor de 25ºC, além de prevenir incidentes dessa natureza, se faz necessário identificar as </w:delText>
        </w:r>
      </w:del>
      <w:r>
        <w:rPr>
          <w:rFonts w:cs="Arial" w:ascii="Arial" w:hAnsi="Arial"/>
          <w:sz w:val="24"/>
          <w:szCs w:val="24"/>
          <w:lang w:eastAsia="pt-BR"/>
        </w:rPr>
        <w:t>consequências</w:t>
      </w:r>
      <w:ins w:id="44" w:author="Phillip Furtado" w:date="2020-03-26T21:08:00Z">
        <w:r>
          <w:rPr>
            <w:rFonts w:cs="Arial" w:ascii="Arial" w:hAnsi="Arial"/>
            <w:sz w:val="24"/>
            <w:szCs w:val="24"/>
            <w:lang w:eastAsia="pt-BR"/>
          </w:rPr>
          <w:t xml:space="preserve"> no funcionamento </w:t>
        </w:r>
      </w:ins>
      <w:ins w:id="45" w:author="Phillip Furtado" w:date="2020-03-26T21:09:00Z">
        <w:r>
          <w:rPr>
            <w:rFonts w:cs="Arial" w:ascii="Arial" w:hAnsi="Arial"/>
            <w:sz w:val="24"/>
            <w:szCs w:val="24"/>
            <w:lang w:eastAsia="pt-BR"/>
          </w:rPr>
          <w:t>dos equipamentos.</w:t>
        </w:r>
      </w:ins>
      <w:del w:id="46" w:author="Phillip Furtado" w:date="2020-03-26T21:11:00Z">
        <w:r>
          <w:rPr>
            <w:rFonts w:cs="Arial" w:ascii="Arial" w:hAnsi="Arial"/>
            <w:sz w:val="24"/>
            <w:szCs w:val="24"/>
            <w:lang w:eastAsia="pt-BR"/>
          </w:rPr>
          <w:delText xml:space="preserve"> e extensão de danos causados por </w:delText>
        </w:r>
      </w:del>
      <w:del w:id="47" w:author="Phillip Furtado" w:date="2020-03-26T21:05:00Z">
        <w:r>
          <w:rPr>
            <w:rFonts w:cs="Arial" w:ascii="Arial" w:hAnsi="Arial"/>
            <w:sz w:val="24"/>
            <w:szCs w:val="24"/>
            <w:lang w:eastAsia="pt-BR"/>
          </w:rPr>
          <w:delText>eles</w:delText>
        </w:r>
      </w:del>
      <w:del w:id="48" w:author="Phillip Furtado" w:date="2020-03-26T21:11:00Z">
        <w:r>
          <w:rPr>
            <w:rFonts w:cs="Arial" w:ascii="Arial" w:hAnsi="Arial"/>
            <w:sz w:val="24"/>
            <w:szCs w:val="24"/>
            <w:lang w:eastAsia="pt-BR"/>
          </w:rPr>
          <w:delText>, caso ocorram.</w:delText>
        </w:r>
      </w:del>
    </w:p>
    <w:p>
      <w:pPr>
        <w:pStyle w:val="Normal"/>
        <w:suppressAutoHyphens w:val="true"/>
        <w:spacing w:lineRule="auto" w:line="360" w:before="0" w:after="0"/>
        <w:ind w:left="0" w:right="0" w:firstLine="709"/>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Ttulo2"/>
        <w:numPr>
          <w:ilvl w:val="1"/>
          <w:numId w:val="1"/>
        </w:numPr>
        <w:suppressAutoHyphens w:val="true"/>
        <w:spacing w:lineRule="auto" w:line="600"/>
        <w:rPr>
          <w:szCs w:val="24"/>
          <w:lang w:val="pt-BR" w:eastAsia="pt-BR"/>
        </w:rPr>
      </w:pPr>
      <w:bookmarkStart w:id="4" w:name="__RefHeading___Toc637_3942287182"/>
      <w:bookmarkStart w:id="5" w:name="_Toc36150684"/>
      <w:bookmarkEnd w:id="4"/>
      <w:r>
        <w:rPr>
          <w:szCs w:val="24"/>
          <w:lang w:val="pt-BR" w:eastAsia="pt-BR"/>
        </w:rPr>
        <w:t>1.2. O problema proposto</w:t>
      </w:r>
      <w:bookmarkEnd w:id="5"/>
    </w:p>
    <w:p>
      <w:pPr>
        <w:pStyle w:val="Normal"/>
        <w:suppressAutoHyphens w:val="true"/>
        <w:spacing w:lineRule="auto" w:line="360" w:before="0" w:after="0"/>
        <w:ind w:left="0" w:right="0" w:firstLine="709"/>
        <w:jc w:val="both"/>
        <w:rPr>
          <w:rFonts w:ascii="Arial" w:hAnsi="Arial" w:cs="Arial"/>
          <w:sz w:val="24"/>
          <w:szCs w:val="24"/>
          <w:lang w:eastAsia="pt-BR"/>
          <w:del w:id="50" w:author="Phillip Furtado" w:date="2020-03-26T21:19:00Z"/>
        </w:rPr>
      </w:pPr>
      <w:del w:id="49" w:author="Phillip Furtado" w:date="2020-03-26T21:19:00Z">
        <w:r>
          <w:rPr>
            <w:rFonts w:cs="Arial" w:ascii="Arial" w:hAnsi="Arial"/>
            <w:sz w:val="24"/>
            <w:szCs w:val="24"/>
            <w:lang w:eastAsia="pt-BR"/>
          </w:rPr>
        </w:r>
      </w:del>
    </w:p>
    <w:p>
      <w:pPr>
        <w:pStyle w:val="Normal"/>
        <w:suppressAutoHyphens w:val="true"/>
        <w:spacing w:lineRule="auto" w:line="360" w:before="0" w:after="0"/>
        <w:ind w:left="0" w:right="0" w:firstLine="709"/>
        <w:jc w:val="both"/>
        <w:rPr/>
      </w:pPr>
      <w:r>
        <w:rPr>
          <w:rFonts w:cs="Arial" w:ascii="Arial" w:hAnsi="Arial"/>
          <w:sz w:val="24"/>
          <w:szCs w:val="24"/>
          <w:lang w:eastAsia="pt-BR"/>
        </w:rPr>
        <w:t xml:space="preserve">No que concerne a alta disponibilidade de serviços, identificar </w:t>
      </w:r>
      <w:ins w:id="51" w:author="Romulos Machado" w:date="2020-05-16T19:21:00Z">
        <w:r>
          <w:rPr>
            <w:rFonts w:cs="Arial" w:ascii="Arial" w:hAnsi="Arial"/>
            <w:sz w:val="24"/>
            <w:szCs w:val="24"/>
            <w:lang w:eastAsia="pt-BR"/>
          </w:rPr>
          <w:t xml:space="preserve">se </w:t>
        </w:r>
      </w:ins>
      <w:ins w:id="52" w:author="Romulos Machado" w:date="2020-05-16T19:22:00Z">
        <w:r>
          <w:rPr>
            <w:rFonts w:cs="Arial" w:ascii="Arial" w:hAnsi="Arial"/>
            <w:sz w:val="24"/>
            <w:szCs w:val="24"/>
            <w:lang w:eastAsia="pt-BR"/>
          </w:rPr>
          <w:t>registros</w:t>
        </w:r>
      </w:ins>
      <w:del w:id="53" w:author="Romulos Machado" w:date="2020-05-16T19:22:00Z">
        <w:r>
          <w:rPr>
            <w:rFonts w:cs="Arial" w:ascii="Arial" w:hAnsi="Arial"/>
            <w:sz w:val="24"/>
            <w:szCs w:val="24"/>
            <w:lang w:eastAsia="pt-BR"/>
          </w:rPr>
          <w:delText>quais danos foram causados por</w:delText>
        </w:r>
      </w:del>
      <w:ins w:id="54" w:author="Romulos Machado" w:date="2020-05-16T19:22:00Z">
        <w:r>
          <w:rPr>
            <w:rFonts w:cs="Arial" w:ascii="Arial" w:hAnsi="Arial"/>
            <w:sz w:val="24"/>
            <w:szCs w:val="24"/>
            <w:lang w:eastAsia="pt-BR"/>
          </w:rPr>
          <w:t xml:space="preserve"> de</w:t>
        </w:r>
      </w:ins>
      <w:r>
        <w:rPr>
          <w:rFonts w:cs="Arial" w:ascii="Arial" w:hAnsi="Arial"/>
          <w:sz w:val="24"/>
          <w:szCs w:val="24"/>
          <w:lang w:eastAsia="pt-BR"/>
        </w:rPr>
        <w:t xml:space="preserve"> eventos de alta temperatura dentro de um data center</w:t>
      </w:r>
      <w:ins w:id="55" w:author="Romulos Machado" w:date="2020-05-16T19:22:00Z">
        <w:r>
          <w:rPr>
            <w:rFonts w:cs="Arial" w:ascii="Arial" w:hAnsi="Arial"/>
            <w:sz w:val="24"/>
            <w:szCs w:val="24"/>
            <w:lang w:eastAsia="pt-BR"/>
          </w:rPr>
          <w:t xml:space="preserve"> estão ou não relacionados</w:t>
        </w:r>
      </w:ins>
      <w:ins w:id="56" w:author="Romulos Machado" w:date="2020-05-16T19:23:00Z">
        <w:r>
          <w:rPr>
            <w:rFonts w:cs="Arial" w:ascii="Arial" w:hAnsi="Arial"/>
            <w:sz w:val="24"/>
            <w:szCs w:val="24"/>
            <w:lang w:eastAsia="pt-BR"/>
          </w:rPr>
          <w:t xml:space="preserve"> a danos registrados através de logs</w:t>
        </w:r>
      </w:ins>
      <w:r>
        <w:rPr>
          <w:rFonts w:cs="Arial" w:ascii="Arial" w:hAnsi="Arial"/>
          <w:sz w:val="24"/>
          <w:szCs w:val="24"/>
          <w:lang w:eastAsia="pt-BR"/>
        </w:rPr>
        <w:t>, a partir de dados coletados sobre o próprio ambiente e usando conceitos de ciências de dados para analisá-los, ajuda não somente a entender a extensão de problemas em equipamentos, como também a definir sistematicamente que determinadas condições</w:t>
      </w:r>
      <w:ins w:id="57" w:author="Phillip Furtado" w:date="2020-03-26T21:16:00Z">
        <w:r>
          <w:rPr>
            <w:rFonts w:cs="Arial" w:ascii="Arial" w:hAnsi="Arial"/>
            <w:sz w:val="24"/>
            <w:szCs w:val="24"/>
            <w:lang w:eastAsia="pt-BR"/>
          </w:rPr>
          <w:t xml:space="preserve"> estabelecidas</w:t>
        </w:r>
      </w:ins>
      <w:del w:id="58" w:author="Phillip Furtado" w:date="2020-03-26T21:16:00Z">
        <w:r>
          <w:rPr>
            <w:rFonts w:cs="Arial" w:ascii="Arial" w:hAnsi="Arial"/>
            <w:sz w:val="24"/>
            <w:szCs w:val="24"/>
            <w:lang w:eastAsia="pt-BR"/>
          </w:rPr>
          <w:delText>, uma vez acontecidas</w:delText>
        </w:r>
      </w:del>
      <w:r>
        <w:rPr>
          <w:rFonts w:cs="Arial" w:ascii="Arial" w:hAnsi="Arial"/>
          <w:sz w:val="24"/>
          <w:szCs w:val="24"/>
          <w:lang w:eastAsia="pt-BR"/>
        </w:rPr>
        <w:t>, possivelmente irão gerar impactos negativados decorrentes e, por isso, deve ser evitados ao máximo.</w:t>
      </w:r>
    </w:p>
    <w:p>
      <w:pPr>
        <w:pStyle w:val="Normal"/>
        <w:suppressAutoHyphens w:val="true"/>
        <w:spacing w:lineRule="auto" w:line="360"/>
        <w:ind w:left="0" w:right="0" w:firstLine="709"/>
        <w:jc w:val="both"/>
        <w:rPr>
          <w:del w:id="79" w:author="Phillip Furtado" w:date="2020-05-16T23:18:00Z"/>
        </w:rPr>
      </w:pPr>
      <w:r>
        <w:rPr>
          <w:rFonts w:cs="Arial" w:ascii="Arial" w:hAnsi="Arial"/>
          <w:sz w:val="24"/>
          <w:szCs w:val="24"/>
          <w:lang w:eastAsia="pt-BR"/>
        </w:rPr>
        <w:t>Para</w:t>
      </w:r>
      <w:del w:id="59" w:author="Phillip Furtado" w:date="2020-03-26T21:17:00Z">
        <w:r>
          <w:rPr>
            <w:rFonts w:cs="Arial" w:ascii="Arial" w:hAnsi="Arial"/>
            <w:sz w:val="24"/>
            <w:szCs w:val="24"/>
            <w:lang w:eastAsia="pt-BR"/>
          </w:rPr>
          <w:delText xml:space="preserve"> isso</w:delText>
        </w:r>
      </w:del>
      <w:ins w:id="60" w:author="Phillip Furtado" w:date="2020-03-26T21:17:00Z">
        <w:r>
          <w:rPr>
            <w:rFonts w:cs="Arial" w:ascii="Arial" w:hAnsi="Arial"/>
            <w:sz w:val="24"/>
            <w:szCs w:val="24"/>
            <w:lang w:eastAsia="pt-BR"/>
          </w:rPr>
          <w:t xml:space="preserve"> desenvolvedor este trabalh</w:t>
        </w:r>
      </w:ins>
      <w:ins w:id="61" w:author="Phillip Furtado" w:date="2020-03-26T21:18:00Z">
        <w:r>
          <w:rPr>
            <w:rFonts w:cs="Arial" w:ascii="Arial" w:hAnsi="Arial"/>
            <w:sz w:val="24"/>
            <w:szCs w:val="24"/>
            <w:lang w:eastAsia="pt-BR"/>
          </w:rPr>
          <w:t>o</w:t>
        </w:r>
      </w:ins>
      <w:r>
        <w:rPr>
          <w:rFonts w:cs="Arial" w:ascii="Arial" w:hAnsi="Arial"/>
          <w:sz w:val="24"/>
          <w:szCs w:val="24"/>
          <w:lang w:eastAsia="pt-BR"/>
        </w:rPr>
        <w:t xml:space="preserve">, foram utilizados dados de temperatura </w:t>
      </w:r>
      <w:ins w:id="62" w:author="Romulos Machado" w:date="2020-05-16T19:25:00Z">
        <w:r>
          <w:rPr>
            <w:rFonts w:cs="Arial" w:ascii="Arial" w:hAnsi="Arial"/>
            <w:sz w:val="24"/>
            <w:szCs w:val="24"/>
            <w:lang w:eastAsia="pt-BR"/>
          </w:rPr>
          <w:t xml:space="preserve">de ambiente registrados por sensores internos </w:t>
        </w:r>
      </w:ins>
      <w:r>
        <w:rPr>
          <w:rFonts w:cs="Arial" w:ascii="Arial" w:hAnsi="Arial"/>
          <w:sz w:val="24"/>
          <w:szCs w:val="24"/>
          <w:lang w:eastAsia="pt-BR"/>
        </w:rPr>
        <w:t xml:space="preserve">de 30 servidores Dell, de modelo R720, de um determinado data center de Manaus, </w:t>
      </w:r>
      <w:ins w:id="63" w:author="Romulos Machado" w:date="2020-05-16T19:26:00Z">
        <w:r>
          <w:rPr>
            <w:rFonts w:cs="Arial" w:ascii="Arial" w:hAnsi="Arial"/>
            <w:sz w:val="24"/>
            <w:szCs w:val="24"/>
            <w:lang w:eastAsia="pt-BR"/>
          </w:rPr>
          <w:t xml:space="preserve">entre os anos de 2014 a 2020, </w:t>
        </w:r>
      </w:ins>
      <w:r>
        <w:rPr>
          <w:rFonts w:cs="Arial" w:ascii="Arial" w:hAnsi="Arial"/>
          <w:sz w:val="24"/>
          <w:szCs w:val="24"/>
          <w:lang w:eastAsia="pt-BR"/>
        </w:rPr>
        <w:t>com o objetivo de compará-los com dados de problemas ou erros de hardware apresentados</w:t>
      </w:r>
      <w:del w:id="64" w:author="Romulos Machado" w:date="2020-05-16T19:26:00Z">
        <w:r>
          <w:rPr>
            <w:rFonts w:cs="Arial" w:ascii="Arial" w:hAnsi="Arial"/>
            <w:sz w:val="24"/>
            <w:szCs w:val="24"/>
            <w:lang w:eastAsia="pt-BR"/>
          </w:rPr>
          <w:delText xml:space="preserve"> entre os anos de 2014 a 2020</w:delText>
        </w:r>
      </w:del>
      <w:ins w:id="65" w:author="Romulos Machado" w:date="2020-05-16T19:27:00Z">
        <w:r>
          <w:rPr>
            <w:rFonts w:cs="Arial" w:ascii="Arial" w:hAnsi="Arial"/>
            <w:sz w:val="24"/>
            <w:szCs w:val="24"/>
            <w:lang w:eastAsia="pt-BR"/>
          </w:rPr>
          <w:t xml:space="preserve"> dentro desse mesmo período</w:t>
        </w:r>
      </w:ins>
      <w:r>
        <w:rPr>
          <w:rFonts w:cs="Arial" w:ascii="Arial" w:hAnsi="Arial"/>
          <w:sz w:val="24"/>
          <w:szCs w:val="24"/>
          <w:lang w:eastAsia="pt-BR"/>
        </w:rPr>
        <w:t xml:space="preserve">. Onde </w:t>
      </w:r>
      <w:del w:id="66" w:author="Phillip Furtado" w:date="2020-03-26T21:18:00Z">
        <w:r>
          <w:rPr>
            <w:rFonts w:cs="Arial" w:ascii="Arial" w:hAnsi="Arial"/>
            <w:sz w:val="24"/>
            <w:szCs w:val="24"/>
            <w:lang w:eastAsia="pt-BR"/>
          </w:rPr>
          <w:delText>esta</w:delText>
        </w:r>
      </w:del>
      <w:del w:id="67" w:author="Romulos Machado" w:date="2020-03-26T21:53:00Z">
        <w:r>
          <w:rPr>
            <w:rFonts w:cs="Arial" w:ascii="Arial" w:hAnsi="Arial"/>
            <w:sz w:val="24"/>
            <w:szCs w:val="24"/>
            <w:lang w:eastAsia="pt-BR"/>
          </w:rPr>
          <w:delText>está</w:delText>
        </w:r>
      </w:del>
      <w:ins w:id="68" w:author="Romulos Machado" w:date="2020-03-26T21:53:00Z">
        <w:r>
          <w:rPr>
            <w:rFonts w:cs="Arial" w:ascii="Arial" w:hAnsi="Arial"/>
            <w:sz w:val="24"/>
            <w:szCs w:val="24"/>
            <w:lang w:eastAsia="pt-BR"/>
          </w:rPr>
          <w:t>esta</w:t>
        </w:r>
      </w:ins>
      <w:r>
        <w:rPr>
          <w:rFonts w:cs="Arial" w:ascii="Arial" w:hAnsi="Arial"/>
          <w:sz w:val="24"/>
          <w:szCs w:val="24"/>
          <w:lang w:eastAsia="pt-BR"/>
        </w:rPr>
        <w:t xml:space="preserve"> comparação determinará se existe correlação entre os eventos de superaquecimento do data center e os problemas registrados nos equipamentos</w:t>
      </w:r>
      <w:ins w:id="69" w:author="Romulos Machado" w:date="2020-05-16T19:27:00Z">
        <w:r>
          <w:rPr>
            <w:rFonts w:cs="Arial" w:ascii="Arial" w:hAnsi="Arial"/>
            <w:sz w:val="24"/>
            <w:szCs w:val="24"/>
            <w:lang w:eastAsia="pt-BR"/>
          </w:rPr>
          <w:t xml:space="preserve">, dentro de </w:t>
        </w:r>
      </w:ins>
      <w:ins w:id="70" w:author="Romulos Machado" w:date="2020-05-16T19:28:00Z">
        <w:r>
          <w:rPr>
            <w:rFonts w:cs="Arial" w:ascii="Arial" w:hAnsi="Arial"/>
            <w:sz w:val="24"/>
            <w:szCs w:val="24"/>
            <w:lang w:eastAsia="pt-BR"/>
          </w:rPr>
          <w:t>um</w:t>
        </w:r>
      </w:ins>
      <w:del w:id="71" w:author="Romulos Machado" w:date="2020-05-16T19:28:00Z">
        <w:r>
          <w:rPr>
            <w:rFonts w:cs="Arial" w:ascii="Arial" w:hAnsi="Arial"/>
            <w:sz w:val="24"/>
            <w:szCs w:val="24"/>
            <w:lang w:eastAsia="pt-BR"/>
          </w:rPr>
          <w:delText xml:space="preserve"> </w:delText>
        </w:r>
      </w:del>
      <w:del w:id="72" w:author="Phillip Furtado" w:date="2020-03-26T21:19:00Z">
        <w:r>
          <w:rPr>
            <w:rFonts w:cs="Arial" w:ascii="Arial" w:hAnsi="Arial"/>
            <w:sz w:val="24"/>
            <w:szCs w:val="24"/>
            <w:lang w:eastAsia="pt-BR"/>
          </w:rPr>
          <w:delText xml:space="preserve">neste </w:delText>
        </w:r>
      </w:del>
      <w:del w:id="73" w:author="Romulos Machado" w:date="2020-05-16T19:28:00Z">
        <w:r>
          <w:rPr>
            <w:rFonts w:cs="Arial" w:ascii="Arial" w:hAnsi="Arial"/>
            <w:sz w:val="24"/>
            <w:szCs w:val="24"/>
            <w:lang w:eastAsia="pt-BR"/>
          </w:rPr>
          <w:delText>no</w:delText>
        </w:r>
      </w:del>
      <w:ins w:id="74" w:author="Phillip Furtado" w:date="2020-03-26T21:19:00Z">
        <w:r>
          <w:rPr>
            <w:rFonts w:cs="Arial" w:ascii="Arial" w:hAnsi="Arial"/>
            <w:sz w:val="24"/>
            <w:szCs w:val="24"/>
            <w:lang w:eastAsia="pt-BR"/>
          </w:rPr>
          <w:t xml:space="preserve"> </w:t>
        </w:r>
      </w:ins>
      <w:r>
        <w:rPr>
          <w:rFonts w:cs="Arial" w:ascii="Arial" w:hAnsi="Arial"/>
          <w:sz w:val="24"/>
          <w:szCs w:val="24"/>
          <w:lang w:eastAsia="pt-BR"/>
        </w:rPr>
        <w:t>mesmo</w:t>
      </w:r>
      <w:ins w:id="75" w:author="Romulos Machado" w:date="2020-05-16T19:28:00Z">
        <w:r>
          <w:rPr>
            <w:rFonts w:cs="Arial" w:ascii="Arial" w:hAnsi="Arial"/>
            <w:sz w:val="24"/>
            <w:szCs w:val="24"/>
            <w:lang w:eastAsia="pt-BR"/>
          </w:rPr>
          <w:t xml:space="preserve"> intervalo </w:t>
        </w:r>
      </w:ins>
      <w:del w:id="76" w:author="Phillip Furtado" w:date="2020-05-16T23:18:00Z">
        <w:r>
          <w:rPr>
            <w:rFonts w:cs="Arial" w:ascii="Arial" w:hAnsi="Arial"/>
            <w:sz w:val="24"/>
            <w:szCs w:val="24"/>
            <w:lang w:eastAsia="pt-BR"/>
          </w:rPr>
          <w:delText>de  tempo</w:delText>
        </w:r>
      </w:del>
      <w:ins w:id="77" w:author="Phillip Furtado" w:date="2020-05-16T23:18:00Z">
        <w:r>
          <w:rPr>
            <w:rFonts w:cs="Arial" w:ascii="Arial" w:hAnsi="Arial"/>
            <w:sz w:val="24"/>
            <w:szCs w:val="24"/>
            <w:lang w:eastAsia="pt-BR"/>
          </w:rPr>
          <w:t>de tempo</w:t>
        </w:r>
      </w:ins>
      <w:del w:id="78" w:author="Romulos Machado" w:date="2020-05-16T19:28:00Z">
        <w:r>
          <w:rPr>
            <w:rFonts w:cs="Arial" w:ascii="Arial" w:hAnsi="Arial"/>
            <w:sz w:val="24"/>
            <w:szCs w:val="24"/>
            <w:lang w:eastAsia="pt-BR"/>
          </w:rPr>
          <w:delText xml:space="preserve"> período</w:delText>
        </w:r>
      </w:del>
      <w:r>
        <w:rPr>
          <w:rFonts w:cs="Arial" w:ascii="Arial" w:hAnsi="Arial"/>
          <w:sz w:val="24"/>
          <w:szCs w:val="24"/>
          <w:lang w:eastAsia="pt-BR"/>
        </w:rPr>
        <w:t>.</w:t>
      </w:r>
    </w:p>
    <w:p>
      <w:pPr>
        <w:pStyle w:val="Normal"/>
        <w:suppressAutoHyphens w:val="true"/>
        <w:spacing w:lineRule="auto" w:line="360"/>
        <w:ind w:left="0" w:right="0" w:firstLine="709"/>
        <w:jc w:val="both"/>
        <w:rPr>
          <w:rFonts w:ascii="Arial" w:hAnsi="Arial" w:cs="Arial"/>
          <w:sz w:val="24"/>
          <w:szCs w:val="24"/>
          <w:lang w:eastAsia="pt-BR"/>
          <w:ins w:id="81" w:author="Romulos Machado" w:date="2020-05-16T21:05:00Z"/>
        </w:rPr>
      </w:pPr>
      <w:ins w:id="80" w:author="Romulos Machado" w:date="2020-05-16T21:05:00Z">
        <w:r>
          <w:rPr>
            <w:rFonts w:cs="Arial" w:ascii="Arial" w:hAnsi="Arial"/>
            <w:sz w:val="24"/>
            <w:szCs w:val="24"/>
            <w:lang w:eastAsia="pt-BR"/>
          </w:rPr>
        </w:r>
      </w:ins>
      <w:r>
        <w:br w:type="page"/>
      </w:r>
    </w:p>
    <w:p>
      <w:pPr>
        <w:pStyle w:val="Ttulo1"/>
        <w:numPr>
          <w:ilvl w:val="0"/>
          <w:numId w:val="1"/>
        </w:numPr>
        <w:suppressAutoHyphens w:val="true"/>
        <w:spacing w:lineRule="auto" w:line="600"/>
        <w:rPr>
          <w:lang w:val="pt-BR" w:eastAsia="pt-BR"/>
          <w:del w:id="83" w:author="Romulos Machado" w:date="2020-05-16T19:29:00Z"/>
        </w:rPr>
      </w:pPr>
      <w:del w:id="82" w:author="Romulos Machado" w:date="2020-05-16T19:29:00Z">
        <w:r>
          <w:rPr>
            <w:lang w:val="pt-BR" w:eastAsia="pt-BR"/>
          </w:rPr>
        </w:r>
      </w:del>
    </w:p>
    <w:p>
      <w:pPr>
        <w:pStyle w:val="Ttulo1"/>
        <w:numPr>
          <w:ilvl w:val="0"/>
          <w:numId w:val="1"/>
        </w:numPr>
        <w:suppressAutoHyphens w:val="true"/>
        <w:spacing w:lineRule="auto" w:line="600"/>
        <w:rPr>
          <w:lang w:val="pt-BR" w:eastAsia="pt-BR"/>
        </w:rPr>
      </w:pPr>
      <w:bookmarkStart w:id="6" w:name="__RefHeading___Toc639_3942287182"/>
      <w:bookmarkStart w:id="7" w:name="_Toc36150685"/>
      <w:bookmarkEnd w:id="6"/>
      <w:r>
        <w:rPr>
          <w:lang w:val="pt-BR" w:eastAsia="pt-BR"/>
        </w:rPr>
        <w:t>2. Coleta de Dados</w:t>
      </w:r>
      <w:bookmarkEnd w:id="7"/>
    </w:p>
    <w:p>
      <w:pPr>
        <w:pStyle w:val="Normal"/>
        <w:suppressAutoHyphens w:val="true"/>
        <w:spacing w:lineRule="auto" w:line="360" w:before="0" w:after="0"/>
        <w:ind w:left="0" w:right="0" w:firstLine="709"/>
        <w:jc w:val="both"/>
        <w:rPr>
          <w:rFonts w:ascii="Arial" w:hAnsi="Arial" w:eastAsia="Times New Roman" w:cs="Arial"/>
          <w:sz w:val="24"/>
          <w:szCs w:val="24"/>
          <w:lang w:eastAsia="pt-BR"/>
          <w:del w:id="85" w:author="Phillip Furtado" w:date="2020-03-26T21:20:00Z"/>
        </w:rPr>
      </w:pPr>
      <w:del w:id="84" w:author="Phillip Furtado" w:date="2020-03-26T21:20:00Z">
        <w:r>
          <w:rPr>
            <w:rFonts w:eastAsia="Times New Roman" w:cs="Arial" w:ascii="Arial" w:hAnsi="Arial"/>
            <w:sz w:val="24"/>
            <w:szCs w:val="24"/>
            <w:lang w:eastAsia="pt-BR"/>
          </w:rPr>
        </w:r>
      </w:del>
    </w:p>
    <w:p>
      <w:pPr>
        <w:pStyle w:val="Normal"/>
        <w:suppressAutoHyphens w:val="true"/>
        <w:spacing w:lineRule="auto" w:line="360" w:before="0" w:after="0"/>
        <w:ind w:left="0" w:right="0" w:firstLine="709"/>
        <w:jc w:val="both"/>
        <w:rPr/>
      </w:pPr>
      <w:del w:id="86" w:author="Romulos Machado" w:date="2020-05-04T23:11:00Z">
        <w:r>
          <w:rPr>
            <w:rFonts w:eastAsia="Times New Roman" w:cs="Arial" w:ascii="Arial" w:hAnsi="Arial"/>
            <w:sz w:val="24"/>
            <w:szCs w:val="24"/>
            <w:lang w:eastAsia="pt-BR"/>
          </w:rPr>
          <w:delText>Nessa seção você deve deixar claro onde obteve os dados, o formato e estrutura dos datasets, o relacionamento entre os datasets utilizados, etc. Caso os dados tenham sido obtidos na internet, informe a data e o link em que os dados foram obtidos. Sugere-se que você crie uma tabela com a descrição de cada campo/coluna do seu dataset conforme o exemplo a seguir</w:delText>
        </w:r>
      </w:del>
      <w:del w:id="87" w:author="Phillip Furtado" w:date="2020-05-16T23:18:00Z">
        <w:r>
          <w:rPr>
            <w:rFonts w:eastAsia="Times New Roman" w:cs="Arial" w:ascii="Arial" w:hAnsi="Arial"/>
            <w:sz w:val="24"/>
            <w:szCs w:val="24"/>
            <w:lang w:eastAsia="pt-BR"/>
          </w:rPr>
          <w:delText>A nossa</w:delText>
        </w:r>
      </w:del>
      <w:ins w:id="88" w:author="Phillip Furtado" w:date="2020-05-16T23:18:00Z">
        <w:r>
          <w:rPr>
            <w:rFonts w:eastAsia="Times New Roman" w:cs="Arial" w:ascii="Arial" w:hAnsi="Arial"/>
            <w:sz w:val="24"/>
            <w:szCs w:val="24"/>
            <w:lang w:eastAsia="pt-BR"/>
          </w:rPr>
          <w:t>A</w:t>
        </w:r>
      </w:ins>
      <w:ins w:id="89" w:author="Romulos Machado" w:date="2020-05-04T23:11:00Z">
        <w:r>
          <w:rPr>
            <w:rFonts w:eastAsia="Times New Roman" w:cs="Arial" w:ascii="Arial" w:hAnsi="Arial"/>
            <w:sz w:val="24"/>
            <w:szCs w:val="24"/>
            <w:lang w:eastAsia="pt-BR"/>
          </w:rPr>
          <w:t xml:space="preserve"> base de dados </w:t>
        </w:r>
      </w:ins>
      <w:ins w:id="90" w:author="Phillip Furtado" w:date="2020-05-16T23:19:00Z">
        <w:r>
          <w:rPr>
            <w:rFonts w:eastAsia="Times New Roman" w:cs="Arial" w:ascii="Arial" w:hAnsi="Arial"/>
            <w:sz w:val="24"/>
            <w:szCs w:val="24"/>
            <w:lang w:eastAsia="pt-BR"/>
          </w:rPr>
          <w:t xml:space="preserve">é constituída por informações </w:t>
        </w:r>
      </w:ins>
      <w:del w:id="91" w:author="Phillip Furtado" w:date="2020-05-16T23:19:00Z">
        <w:r>
          <w:rPr>
            <w:rFonts w:eastAsia="Times New Roman" w:cs="Arial" w:ascii="Arial" w:hAnsi="Arial"/>
            <w:sz w:val="24"/>
            <w:szCs w:val="24"/>
            <w:lang w:eastAsia="pt-BR"/>
          </w:rPr>
          <w:delText>consistiu em escolher</w:delText>
        </w:r>
      </w:del>
      <w:ins w:id="92" w:author="Phillip Furtado" w:date="2020-05-16T23:19:00Z">
        <w:r>
          <w:rPr>
            <w:rFonts w:eastAsia="Times New Roman" w:cs="Arial" w:ascii="Arial" w:hAnsi="Arial"/>
            <w:sz w:val="24"/>
            <w:szCs w:val="24"/>
            <w:lang w:eastAsia="pt-BR"/>
          </w:rPr>
          <w:t>de</w:t>
        </w:r>
      </w:ins>
      <w:ins w:id="93" w:author="Romulos Machado" w:date="2020-05-04T23:12:00Z">
        <w:r>
          <w:rPr>
            <w:rFonts w:eastAsia="Times New Roman" w:cs="Arial" w:ascii="Arial" w:hAnsi="Arial"/>
            <w:sz w:val="24"/>
            <w:szCs w:val="24"/>
            <w:lang w:eastAsia="pt-BR"/>
          </w:rPr>
          <w:t xml:space="preserve"> 30 servidores </w:t>
        </w:r>
      </w:ins>
      <w:del w:id="94" w:author="Phillip Furtado" w:date="2020-05-16T23:20:00Z">
        <w:r>
          <w:rPr>
            <w:rFonts w:eastAsia="Times New Roman" w:cs="Arial" w:ascii="Arial" w:hAnsi="Arial"/>
            <w:sz w:val="24"/>
            <w:szCs w:val="24"/>
            <w:lang w:eastAsia="pt-BR"/>
          </w:rPr>
          <w:delText xml:space="preserve">todos </w:delText>
        </w:r>
      </w:del>
      <w:ins w:id="95" w:author="Romulos Machado" w:date="2020-05-04T23:12:00Z">
        <w:r>
          <w:rPr>
            <w:rFonts w:eastAsia="Times New Roman" w:cs="Arial" w:ascii="Arial" w:hAnsi="Arial"/>
            <w:sz w:val="24"/>
            <w:szCs w:val="24"/>
            <w:lang w:eastAsia="pt-BR"/>
          </w:rPr>
          <w:t>de mesma</w:t>
        </w:r>
      </w:ins>
      <w:del w:id="96" w:author="Phillip Furtado" w:date="2020-05-16T23:20:00Z">
        <w:r>
          <w:rPr>
            <w:rFonts w:eastAsia="Times New Roman" w:cs="Arial" w:ascii="Arial" w:hAnsi="Arial"/>
            <w:sz w:val="24"/>
            <w:szCs w:val="24"/>
            <w:lang w:eastAsia="pt-BR"/>
          </w:rPr>
          <w:delText>s</w:delText>
        </w:r>
      </w:del>
      <w:ins w:id="97" w:author="Romulos Machado" w:date="2020-05-04T23:12:00Z">
        <w:r>
          <w:rPr>
            <w:rFonts w:eastAsia="Times New Roman" w:cs="Arial" w:ascii="Arial" w:hAnsi="Arial"/>
            <w:sz w:val="24"/>
            <w:szCs w:val="24"/>
            <w:lang w:eastAsia="pt-BR"/>
          </w:rPr>
          <w:t xml:space="preserve"> especificaç</w:t>
        </w:r>
      </w:ins>
      <w:ins w:id="98" w:author="Phillip Furtado" w:date="2020-05-16T23:20:00Z">
        <w:r>
          <w:rPr>
            <w:rFonts w:eastAsia="Times New Roman" w:cs="Arial" w:ascii="Arial" w:hAnsi="Arial"/>
            <w:sz w:val="24"/>
            <w:szCs w:val="24"/>
            <w:lang w:eastAsia="pt-BR"/>
          </w:rPr>
          <w:t>ão</w:t>
        </w:r>
      </w:ins>
      <w:del w:id="99" w:author="Phillip Furtado" w:date="2020-05-16T23:20:00Z">
        <w:r>
          <w:rPr>
            <w:rFonts w:eastAsia="Times New Roman" w:cs="Arial" w:ascii="Arial" w:hAnsi="Arial"/>
            <w:sz w:val="24"/>
            <w:szCs w:val="24"/>
            <w:lang w:eastAsia="pt-BR"/>
          </w:rPr>
          <w:delText>ões</w:delText>
        </w:r>
      </w:del>
      <w:ins w:id="100" w:author="Romulos Machado" w:date="2020-05-04T23:13:00Z">
        <w:r>
          <w:rPr>
            <w:rFonts w:eastAsia="Times New Roman" w:cs="Arial" w:ascii="Arial" w:hAnsi="Arial"/>
            <w:sz w:val="24"/>
            <w:szCs w:val="24"/>
            <w:lang w:eastAsia="pt-BR"/>
          </w:rPr>
          <w:t xml:space="preserve"> e característica</w:t>
        </w:r>
      </w:ins>
      <w:del w:id="101" w:author="Phillip Furtado" w:date="2020-05-16T23:20:00Z">
        <w:r>
          <w:rPr>
            <w:rFonts w:eastAsia="Times New Roman" w:cs="Arial" w:ascii="Arial" w:hAnsi="Arial"/>
            <w:sz w:val="24"/>
            <w:szCs w:val="24"/>
            <w:lang w:eastAsia="pt-BR"/>
          </w:rPr>
          <w:delText>s</w:delText>
        </w:r>
      </w:del>
      <w:ins w:id="102" w:author="Romulos Machado" w:date="2020-05-04T23:13:00Z">
        <w:r>
          <w:rPr>
            <w:rFonts w:eastAsia="Times New Roman" w:cs="Arial" w:ascii="Arial" w:hAnsi="Arial"/>
            <w:sz w:val="24"/>
            <w:szCs w:val="24"/>
            <w:lang w:eastAsia="pt-BR"/>
          </w:rPr>
          <w:t xml:space="preserve"> de h</w:t>
        </w:r>
      </w:ins>
      <w:ins w:id="103" w:author="Romulos Machado" w:date="2020-05-04T23:14:00Z">
        <w:r>
          <w:rPr>
            <w:rFonts w:eastAsia="Times New Roman" w:cs="Arial" w:ascii="Arial" w:hAnsi="Arial"/>
            <w:sz w:val="24"/>
            <w:szCs w:val="24"/>
            <w:lang w:eastAsia="pt-BR"/>
          </w:rPr>
          <w:t>ardware</w:t>
        </w:r>
      </w:ins>
      <w:ins w:id="104" w:author="Romulos Machado" w:date="2020-05-04T23:15:00Z">
        <w:r>
          <w:rPr>
            <w:rFonts w:eastAsia="Times New Roman" w:cs="Arial" w:ascii="Arial" w:hAnsi="Arial"/>
            <w:sz w:val="24"/>
            <w:szCs w:val="24"/>
            <w:lang w:eastAsia="pt-BR"/>
          </w:rPr>
          <w:t xml:space="preserve"> e, partir deles, estudar dois tipos de logs </w:t>
        </w:r>
      </w:ins>
      <w:ins w:id="105" w:author="Romulos Machado" w:date="2020-05-04T23:16:00Z">
        <w:r>
          <w:rPr>
            <w:rFonts w:eastAsia="Times New Roman" w:cs="Arial" w:ascii="Arial" w:hAnsi="Arial"/>
            <w:sz w:val="24"/>
            <w:szCs w:val="24"/>
            <w:lang w:eastAsia="pt-BR"/>
          </w:rPr>
          <w:t>de cada um desses servidores, que foram armazenados ao longo de aproximadamente 04 anos</w:t>
        </w:r>
      </w:ins>
      <w:ins w:id="106" w:author="Romulos Machado" w:date="2020-05-04T23:19:00Z">
        <w:r>
          <w:rPr>
            <w:rFonts w:eastAsia="Times New Roman" w:cs="Arial" w:ascii="Arial" w:hAnsi="Arial"/>
            <w:sz w:val="24"/>
            <w:szCs w:val="24"/>
            <w:lang w:eastAsia="pt-BR"/>
          </w:rPr>
          <w:t xml:space="preserve">, através de um dispositivo chamado de </w:t>
        </w:r>
      </w:ins>
      <w:ins w:id="107" w:author="Romulos Machado" w:date="2020-05-04T23:21:00Z">
        <w:r>
          <w:rPr>
            <w:rFonts w:eastAsia="Times New Roman" w:cs="Arial" w:ascii="Arial" w:hAnsi="Arial"/>
            <w:sz w:val="24"/>
            <w:szCs w:val="24"/>
            <w:lang w:eastAsia="pt-BR"/>
          </w:rPr>
          <w:t>Integrated Dell Remote Access Controller (IDRAC)</w:t>
        </w:r>
      </w:ins>
      <w:ins w:id="108" w:author="Romulos Machado" w:date="2020-05-04T23:25:00Z">
        <w:r>
          <w:rPr>
            <w:rFonts w:eastAsia="Times New Roman" w:cs="Arial" w:ascii="Arial" w:hAnsi="Arial"/>
            <w:sz w:val="24"/>
            <w:szCs w:val="24"/>
            <w:lang w:eastAsia="pt-BR"/>
          </w:rPr>
          <w:t>. Esse componente</w:t>
        </w:r>
      </w:ins>
      <w:ins w:id="109" w:author="Romulos Machado" w:date="2020-05-04T23:22:00Z">
        <w:r>
          <w:rPr>
            <w:rFonts w:eastAsia="Times New Roman" w:cs="Arial" w:ascii="Arial" w:hAnsi="Arial"/>
            <w:sz w:val="24"/>
            <w:szCs w:val="24"/>
            <w:lang w:eastAsia="pt-BR"/>
          </w:rPr>
          <w:t xml:space="preserve"> também instalado dentro de cada um desses servidores</w:t>
        </w:r>
      </w:ins>
      <w:ins w:id="110" w:author="Romulos Machado" w:date="2020-05-04T23:23:00Z">
        <w:r>
          <w:rPr>
            <w:rFonts w:eastAsia="Times New Roman" w:cs="Arial" w:ascii="Arial" w:hAnsi="Arial"/>
            <w:sz w:val="24"/>
            <w:szCs w:val="24"/>
            <w:lang w:eastAsia="pt-BR"/>
          </w:rPr>
          <w:t xml:space="preserve"> com total independência de acesso e isolado do sistema operacional</w:t>
        </w:r>
      </w:ins>
      <w:ins w:id="111" w:author="Romulos Machado" w:date="2020-05-04T23:26:00Z">
        <w:r>
          <w:rPr>
            <w:rFonts w:eastAsia="Times New Roman" w:cs="Arial" w:ascii="Arial" w:hAnsi="Arial"/>
            <w:sz w:val="24"/>
            <w:szCs w:val="24"/>
            <w:lang w:eastAsia="pt-BR"/>
          </w:rPr>
          <w:t>, permitiu que ficassem registrados vários alertas relacionados às mais dive</w:t>
        </w:r>
      </w:ins>
      <w:ins w:id="112" w:author="Romulos Machado" w:date="2020-05-04T23:27:00Z">
        <w:r>
          <w:rPr>
            <w:rFonts w:eastAsia="Times New Roman" w:cs="Arial" w:ascii="Arial" w:hAnsi="Arial"/>
            <w:sz w:val="24"/>
            <w:szCs w:val="24"/>
            <w:lang w:eastAsia="pt-BR"/>
          </w:rPr>
          <w:t xml:space="preserve">rsas falhas relativas ao hardware </w:t>
        </w:r>
      </w:ins>
      <w:del w:id="113" w:author="Phillip Furtado" w:date="2020-05-16T23:21:00Z">
        <w:r>
          <w:rPr>
            <w:rFonts w:eastAsia="Times New Roman" w:cs="Arial" w:ascii="Arial" w:hAnsi="Arial"/>
            <w:sz w:val="24"/>
            <w:szCs w:val="24"/>
            <w:lang w:eastAsia="pt-BR"/>
          </w:rPr>
          <w:delText>dessa máquinas</w:delText>
        </w:r>
      </w:del>
      <w:ins w:id="114" w:author="Phillip Furtado" w:date="2020-05-16T23:21:00Z">
        <w:r>
          <w:rPr>
            <w:rFonts w:eastAsia="Times New Roman" w:cs="Arial" w:ascii="Arial" w:hAnsi="Arial"/>
            <w:sz w:val="24"/>
            <w:szCs w:val="24"/>
            <w:lang w:eastAsia="pt-BR"/>
          </w:rPr>
          <w:t>dessas máquinas</w:t>
        </w:r>
      </w:ins>
      <w:ins w:id="115" w:author="Romulos Machado" w:date="2020-05-04T23:27:00Z">
        <w:r>
          <w:rPr>
            <w:rFonts w:eastAsia="Times New Roman" w:cs="Arial" w:ascii="Arial" w:hAnsi="Arial"/>
            <w:sz w:val="24"/>
            <w:szCs w:val="24"/>
            <w:lang w:eastAsia="pt-BR"/>
          </w:rPr>
          <w:t>, assim como também registrou dados de temperatura externa a</w:t>
        </w:r>
      </w:ins>
      <w:ins w:id="116" w:author="Romulos Machado" w:date="2020-05-04T23:28:00Z">
        <w:r>
          <w:rPr>
            <w:rFonts w:eastAsia="Times New Roman" w:cs="Arial" w:ascii="Arial" w:hAnsi="Arial"/>
            <w:sz w:val="24"/>
            <w:szCs w:val="24"/>
            <w:lang w:eastAsia="pt-BR"/>
          </w:rPr>
          <w:t xml:space="preserve"> estes servidores, ao longo desses 04 anos</w:t>
        </w:r>
      </w:ins>
      <w:ins w:id="117" w:author="Phillip Furtado" w:date="2020-05-16T23:22:00Z">
        <w:r>
          <w:rPr>
            <w:rFonts w:eastAsia="Times New Roman" w:cs="Arial" w:ascii="Arial" w:hAnsi="Arial"/>
            <w:sz w:val="24"/>
            <w:szCs w:val="24"/>
            <w:lang w:eastAsia="pt-BR"/>
          </w:rPr>
          <w:t>.</w:t>
        </w:r>
      </w:ins>
    </w:p>
    <w:p>
      <w:pPr>
        <w:pStyle w:val="Normal"/>
        <w:suppressAutoHyphens w:val="true"/>
        <w:spacing w:lineRule="auto" w:line="360" w:before="0" w:after="0"/>
        <w:ind w:left="0" w:right="0" w:firstLine="709"/>
        <w:jc w:val="both"/>
        <w:rPr/>
      </w:pPr>
      <w:ins w:id="118" w:author="Romulos Machado" w:date="2020-05-04T23:29:00Z">
        <w:r>
          <w:rPr>
            <w:rFonts w:eastAsia="Times New Roman" w:cs="Arial" w:ascii="Arial" w:hAnsi="Arial"/>
            <w:sz w:val="24"/>
            <w:szCs w:val="24"/>
            <w:lang w:eastAsia="pt-BR"/>
          </w:rPr>
          <w:t>Sendo assim, como foi indicado no parágrafo anterior, tivemos a oportunidade de trabalhar com dois tipos de log</w:t>
        </w:r>
      </w:ins>
      <w:ins w:id="119" w:author="Phillip Furtado" w:date="2020-05-16T23:22:00Z">
        <w:r>
          <w:rPr>
            <w:rFonts w:eastAsia="Times New Roman" w:cs="Arial" w:ascii="Arial" w:hAnsi="Arial"/>
            <w:sz w:val="24"/>
            <w:szCs w:val="24"/>
            <w:lang w:eastAsia="pt-BR"/>
          </w:rPr>
          <w:t>s</w:t>
        </w:r>
      </w:ins>
      <w:del w:id="120" w:author="Phillip Furtado" w:date="2020-05-16T23:22:00Z">
        <w:r>
          <w:rPr>
            <w:rFonts w:eastAsia="Times New Roman" w:cs="Arial" w:ascii="Arial" w:hAnsi="Arial"/>
            <w:sz w:val="24"/>
            <w:szCs w:val="24"/>
            <w:lang w:eastAsia="pt-BR"/>
          </w:rPr>
          <w:delText>s, para cada servidor</w:delText>
        </w:r>
      </w:del>
      <w:r>
        <w:rPr>
          <w:rFonts w:eastAsia="Times New Roman" w:cs="Arial" w:ascii="Arial" w:hAnsi="Arial"/>
          <w:sz w:val="24"/>
          <w:szCs w:val="24"/>
          <w:lang w:eastAsia="pt-BR"/>
        </w:rPr>
        <w:t>:</w:t>
      </w:r>
    </w:p>
    <w:p>
      <w:pPr>
        <w:pStyle w:val="Normal"/>
        <w:suppressAutoHyphens w:val="true"/>
        <w:spacing w:lineRule="auto" w:line="360" w:before="0" w:after="0"/>
        <w:jc w:val="both"/>
        <w:rPr>
          <w:rFonts w:ascii="Arial" w:hAnsi="Arial" w:eastAsia="Times New Roman" w:cs="Arial"/>
          <w:b/>
          <w:b/>
          <w:color w:val="FF0000"/>
          <w:sz w:val="20"/>
          <w:szCs w:val="20"/>
          <w:lang w:eastAsia="pt-BR"/>
          <w:ins w:id="122" w:author="Romulos Machado" w:date="2020-05-04T23:30:00Z"/>
        </w:rPr>
      </w:pPr>
      <w:ins w:id="121" w:author="Romulos Machado" w:date="2020-05-04T23:30:00Z">
        <w:r>
          <w:rPr>
            <w:rFonts w:eastAsia="Times New Roman" w:cs="Arial" w:ascii="Arial" w:hAnsi="Arial"/>
            <w:b/>
            <w:color w:val="FF0000"/>
            <w:sz w:val="20"/>
            <w:szCs w:val="20"/>
            <w:lang w:eastAsia="pt-BR"/>
          </w:rPr>
        </w:r>
      </w:ins>
    </w:p>
    <w:p>
      <w:pPr>
        <w:pStyle w:val="Normal"/>
        <w:suppressAutoHyphens w:val="true"/>
        <w:spacing w:lineRule="auto" w:line="360" w:before="0" w:after="0"/>
        <w:jc w:val="both"/>
        <w:rPr>
          <w:del w:id="131" w:author="Romulos Machado" w:date="2020-05-04T23:37:00Z"/>
        </w:rPr>
      </w:pPr>
      <w:ins w:id="123" w:author="Romulos Machado" w:date="2020-05-04T23:30:00Z">
        <w:r>
          <w:rPr>
            <w:rFonts w:eastAsia="Times New Roman" w:cs="Arial" w:ascii="Arial" w:hAnsi="Arial"/>
            <w:b/>
            <w:bCs/>
            <w:i/>
            <w:iCs/>
            <w:sz w:val="24"/>
            <w:szCs w:val="24"/>
            <w:lang w:eastAsia="pt-BR"/>
          </w:rPr>
          <w:t>-</w:t>
        </w:r>
      </w:ins>
      <w:ins w:id="124" w:author="Romulos Machado" w:date="2020-05-04T23:30:00Z">
        <w:r>
          <w:rPr>
            <w:rFonts w:eastAsia="Times New Roman" w:cs="Arial" w:ascii="Arial" w:hAnsi="Arial"/>
            <w:sz w:val="24"/>
            <w:szCs w:val="24"/>
            <w:lang w:eastAsia="pt-BR"/>
          </w:rPr>
          <w:t xml:space="preserve"> </w:t>
        </w:r>
      </w:ins>
      <w:ins w:id="125" w:author="Romulos Machado" w:date="2020-05-04T23:31:00Z">
        <w:r>
          <w:rPr>
            <w:rFonts w:eastAsia="Times New Roman" w:cs="Arial" w:ascii="Arial" w:hAnsi="Arial"/>
            <w:b/>
            <w:bCs/>
            <w:i/>
            <w:iCs/>
            <w:sz w:val="24"/>
            <w:szCs w:val="24"/>
            <w:lang w:eastAsia="pt-BR"/>
          </w:rPr>
          <w:t>Log de Alertas (log_servidorXX.csv)</w:t>
        </w:r>
      </w:ins>
      <w:ins w:id="126" w:author="Romulos Machado" w:date="2020-05-04T23:31:00Z">
        <w:r>
          <w:rPr>
            <w:rFonts w:eastAsia="Times New Roman" w:cs="Arial" w:ascii="Arial" w:hAnsi="Arial"/>
            <w:sz w:val="24"/>
            <w:szCs w:val="24"/>
            <w:lang w:eastAsia="pt-BR"/>
          </w:rPr>
          <w:t xml:space="preserve">: </w:t>
        </w:r>
      </w:ins>
      <w:ins w:id="127" w:author="Romulos Machado" w:date="2020-05-04T23:33:00Z">
        <w:r>
          <w:rPr>
            <w:rFonts w:eastAsia="Times New Roman" w:cs="Arial" w:ascii="Arial" w:hAnsi="Arial"/>
            <w:sz w:val="24"/>
            <w:szCs w:val="24"/>
            <w:lang w:eastAsia="pt-BR"/>
          </w:rPr>
          <w:t>contendo dados sobre alertas de falhas do e</w:t>
        </w:r>
      </w:ins>
      <w:ins w:id="128" w:author="Romulos Machado" w:date="2020-05-04T23:34:00Z">
        <w:r>
          <w:rPr>
            <w:rFonts w:eastAsia="Times New Roman" w:cs="Arial" w:ascii="Arial" w:hAnsi="Arial"/>
            <w:sz w:val="24"/>
            <w:szCs w:val="24"/>
            <w:lang w:eastAsia="pt-BR"/>
          </w:rPr>
          <w:t>quipamento</w:t>
        </w:r>
      </w:ins>
      <w:ins w:id="129" w:author="Romulos Machado" w:date="2020-05-04T23:36:00Z">
        <w:r>
          <w:rPr>
            <w:rFonts w:eastAsia="Times New Roman" w:cs="Arial" w:ascii="Arial" w:hAnsi="Arial"/>
            <w:sz w:val="24"/>
            <w:szCs w:val="24"/>
            <w:lang w:eastAsia="pt-BR"/>
          </w:rPr>
          <w:t>, tendo a seguinte estrutu</w:t>
        </w:r>
      </w:ins>
      <w:ins w:id="130" w:author="Romulos Machado" w:date="2020-05-04T23:37:00Z">
        <w:r>
          <w:rPr>
            <w:rFonts w:eastAsia="Times New Roman" w:cs="Arial" w:ascii="Arial" w:hAnsi="Arial"/>
            <w:sz w:val="24"/>
            <w:szCs w:val="24"/>
            <w:lang w:eastAsia="pt-BR"/>
          </w:rPr>
          <w:t>ra:</w:t>
        </w:r>
      </w:ins>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Tabela"/>
        <w:keepNext w:val="true"/>
        <w:rPr/>
      </w:pPr>
      <w:r>
        <w:rPr/>
        <w:t xml:space="preserve">Tabela </w:t>
      </w:r>
      <w:r>
        <w:rPr/>
        <w:fldChar w:fldCharType="begin"/>
      </w:r>
      <w:r>
        <w:rPr/>
        <w:instrText> SEQ Tabela \* ARABIC </w:instrText>
      </w:r>
      <w:r>
        <w:rPr/>
        <w:fldChar w:fldCharType="separate"/>
      </w:r>
      <w:r>
        <w:rPr/>
        <w:t>1</w:t>
      </w:r>
      <w:r>
        <w:rPr/>
        <w:fldChar w:fldCharType="end"/>
      </w:r>
      <w:r>
        <w:rPr/>
        <w:t xml:space="preserve">: </w:t>
      </w:r>
      <w:del w:id="132" w:author="Romulos Machado" w:date="2020-05-17T10:29:47Z">
        <w:r>
          <w:rPr/>
          <w:delText>Tabela1</w:delText>
        </w:r>
      </w:del>
    </w:p>
    <w:tbl>
      <w:tblPr>
        <w:tblW w:w="9218" w:type="dxa"/>
        <w:jc w:val="left"/>
        <w:tblInd w:w="103" w:type="dxa"/>
        <w:tblCellMar>
          <w:top w:w="0" w:type="dxa"/>
          <w:left w:w="108" w:type="dxa"/>
          <w:bottom w:w="0" w:type="dxa"/>
          <w:right w:w="108" w:type="dxa"/>
        </w:tblCellMar>
      </w:tblPr>
      <w:tblGrid>
        <w:gridCol w:w="3064"/>
        <w:gridCol w:w="4247"/>
        <w:gridCol w:w="1907"/>
      </w:tblGrid>
      <w:tr>
        <w:trPr/>
        <w:tc>
          <w:tcPr>
            <w:tcW w:w="3064" w:type="dxa"/>
            <w:tcBorders>
              <w:top w:val="single" w:sz="4" w:space="0" w:color="000000"/>
              <w:left w:val="single" w:sz="4" w:space="0" w:color="000000"/>
            </w:tcBorders>
          </w:tcPr>
          <w:p>
            <w:pPr>
              <w:pStyle w:val="Normal"/>
              <w:suppressAutoHyphens w:val="true"/>
              <w:spacing w:lineRule="auto" w:line="360" w:before="0" w:after="0"/>
              <w:jc w:val="center"/>
              <w:rPr/>
            </w:pPr>
            <w:r>
              <w:rPr>
                <w:rFonts w:eastAsia="Times New Roman" w:cs="Arial" w:ascii="Arial" w:hAnsi="Arial"/>
                <w:b/>
                <w:bCs/>
                <w:sz w:val="24"/>
                <w:szCs w:val="24"/>
                <w:lang w:eastAsia="pt-BR"/>
                <w:rPrChange w:id="0" w:author="Romulos Machado" w:date="2020-05-05T22:32:00Z"/>
              </w:rPr>
              <w:t>Nome da coluna/</w:t>
            </w:r>
            <w:del w:id="134" w:author="Romulos Machado" w:date="2020-05-16T20:12:00Z">
              <w:r>
                <w:rPr>
                  <w:rFonts w:eastAsia="Times New Roman" w:cs="Arial" w:ascii="Arial" w:hAnsi="Arial"/>
                  <w:b/>
                  <w:bCs/>
                  <w:sz w:val="24"/>
                  <w:szCs w:val="24"/>
                  <w:lang w:eastAsia="pt-BR"/>
                </w:rPr>
                <w:delText>campo</w:delText>
              </w:r>
            </w:del>
            <w:ins w:id="135" w:author="Romulos Machado" w:date="2020-05-16T20:12:00Z">
              <w:r>
                <w:rPr>
                  <w:rFonts w:eastAsia="Times New Roman" w:cs="Arial" w:ascii="Arial" w:hAnsi="Arial"/>
                  <w:b/>
                  <w:bCs/>
                  <w:sz w:val="24"/>
                  <w:szCs w:val="24"/>
                  <w:lang w:eastAsia="pt-BR"/>
                </w:rPr>
                <w:t>atributo</w:t>
              </w:r>
            </w:ins>
          </w:p>
        </w:tc>
        <w:tc>
          <w:tcPr>
            <w:tcW w:w="4247" w:type="dxa"/>
            <w:tcBorders>
              <w:top w:val="single" w:sz="4" w:space="0" w:color="000000"/>
              <w:left w:val="single" w:sz="4" w:space="0" w:color="000000"/>
            </w:tcBorders>
          </w:tcPr>
          <w:p>
            <w:pPr>
              <w:pStyle w:val="Normal"/>
              <w:suppressAutoHyphens w:val="true"/>
              <w:spacing w:lineRule="auto" w:line="360" w:before="0" w:after="0"/>
              <w:jc w:val="center"/>
              <w:rPr>
                <w:rFonts w:ascii="Arial" w:hAnsi="Arial" w:eastAsia="Times New Roman" w:cs="Arial"/>
                <w:b/>
                <w:b/>
                <w:bCs/>
                <w:sz w:val="24"/>
                <w:szCs w:val="24"/>
                <w:lang w:eastAsia="pt-BR"/>
              </w:rPr>
            </w:pPr>
            <w:r>
              <w:rPr>
                <w:rFonts w:eastAsia="Times New Roman" w:cs="Arial" w:ascii="Arial" w:hAnsi="Arial"/>
                <w:b/>
                <w:bCs/>
                <w:sz w:val="24"/>
                <w:szCs w:val="24"/>
                <w:lang w:eastAsia="pt-BR"/>
                <w:rPrChange w:id="0" w:author="Romulos Machado" w:date="2020-05-05T22:32:00Z"/>
              </w:rPr>
              <w:t>Descrição</w:t>
            </w:r>
          </w:p>
        </w:tc>
        <w:tc>
          <w:tcPr>
            <w:tcW w:w="1907" w:type="dxa"/>
            <w:tcBorders>
              <w:top w:val="single" w:sz="4" w:space="0" w:color="000000"/>
              <w:left w:val="single" w:sz="4" w:space="0" w:color="000000"/>
              <w:right w:val="single" w:sz="4" w:space="0" w:color="000000"/>
            </w:tcBorders>
          </w:tcPr>
          <w:p>
            <w:pPr>
              <w:pStyle w:val="Normal"/>
              <w:suppressAutoHyphens w:val="true"/>
              <w:spacing w:lineRule="auto" w:line="360" w:before="0" w:after="0"/>
              <w:jc w:val="center"/>
              <w:rPr>
                <w:rFonts w:ascii="Arial" w:hAnsi="Arial" w:eastAsia="Times New Roman" w:cs="Arial"/>
                <w:b/>
                <w:b/>
                <w:bCs/>
                <w:sz w:val="24"/>
                <w:szCs w:val="24"/>
                <w:lang w:eastAsia="pt-BR"/>
              </w:rPr>
            </w:pPr>
            <w:r>
              <w:rPr>
                <w:rFonts w:eastAsia="Times New Roman" w:cs="Arial" w:ascii="Arial" w:hAnsi="Arial"/>
                <w:b/>
                <w:bCs/>
                <w:sz w:val="24"/>
                <w:szCs w:val="24"/>
                <w:lang w:eastAsia="pt-BR"/>
                <w:rPrChange w:id="0" w:author="Romulos Machado" w:date="2020-05-05T22:32:00Z"/>
              </w:rPr>
              <w:t>Tipo</w:t>
            </w:r>
          </w:p>
        </w:tc>
      </w:tr>
      <w:tr>
        <w:trPr/>
        <w:tc>
          <w:tcPr>
            <w:tcW w:w="3064" w:type="dxa"/>
            <w:tcBorders>
              <w:left w:val="single" w:sz="4" w:space="0" w:color="000000"/>
            </w:tcBorders>
          </w:tcPr>
          <w:p>
            <w:pPr>
              <w:pStyle w:val="Normal"/>
              <w:suppressAutoHyphens w:val="true"/>
              <w:spacing w:lineRule="auto" w:line="360" w:before="0" w:after="0"/>
              <w:jc w:val="both"/>
              <w:rPr/>
            </w:pPr>
            <w:ins w:id="138" w:author="Romulos Machado" w:date="2020-05-05T22:32:00Z">
              <w:r>
                <w:rPr/>
                <w:t>Severity</w:t>
              </w:r>
            </w:ins>
          </w:p>
        </w:tc>
        <w:tc>
          <w:tcPr>
            <w:tcW w:w="4247" w:type="dxa"/>
            <w:tcBorders>
              <w:left w:val="single" w:sz="4" w:space="0" w:color="000000"/>
            </w:tcBorders>
          </w:tcPr>
          <w:p>
            <w:pPr>
              <w:pStyle w:val="Normal"/>
              <w:suppressAutoHyphens w:val="true"/>
              <w:spacing w:lineRule="auto" w:line="360" w:before="0" w:after="0"/>
              <w:jc w:val="both"/>
              <w:rPr/>
            </w:pPr>
            <w:ins w:id="139" w:author="Romulos Machado" w:date="2020-05-05T22:32:00Z">
              <w:r>
                <w:rPr/>
                <w:t>Indica qual a severidade</w:t>
              </w:r>
            </w:ins>
            <w:ins w:id="140" w:author="Romulos Machado" w:date="2020-05-05T22:33:00Z">
              <w:r>
                <w:rPr/>
                <w:t xml:space="preserve"> do alerta</w:t>
              </w:r>
            </w:ins>
            <w:ins w:id="141" w:author="Romulos Machado" w:date="2020-05-05T22:34:00Z">
              <w:r>
                <w:rPr/>
                <w:t xml:space="preserve"> (</w:t>
              </w:r>
            </w:ins>
            <w:ins w:id="142" w:author="Romulos Machado" w:date="2020-05-05T22:35:00Z">
              <w:r>
                <w:rPr/>
                <w:t>“</w:t>
              </w:r>
            </w:ins>
            <w:ins w:id="143" w:author="Romulos Machado" w:date="2020-05-05T22:34:00Z">
              <w:r>
                <w:rPr/>
                <w:t>Normal</w:t>
              </w:r>
            </w:ins>
            <w:del w:id="144" w:author="Phillip Furtado" w:date="2020-05-16T23:22:00Z">
              <w:r>
                <w:rPr/>
                <w:delText>”,  “</w:delText>
              </w:r>
            </w:del>
            <w:ins w:id="145" w:author="Phillip Furtado" w:date="2020-05-16T23:22:00Z">
              <w:r>
                <w:rPr/>
                <w:t>”, “</w:t>
              </w:r>
            </w:ins>
            <w:ins w:id="146" w:author="Romulos Machado" w:date="2020-05-05T22:35:00Z">
              <w:r>
                <w:rPr/>
                <w:t>Warning”</w:t>
              </w:r>
            </w:ins>
            <w:del w:id="147" w:author="Phillip Furtado" w:date="2020-05-16T23:22:00Z">
              <w:r>
                <w:rPr/>
                <w:delText>, ”Critical</w:delText>
              </w:r>
            </w:del>
            <w:ins w:id="148" w:author="Phillip Furtado" w:date="2020-05-16T23:22:00Z">
              <w:r>
                <w:rPr/>
                <w:t>,” Critical</w:t>
              </w:r>
            </w:ins>
            <w:ins w:id="149" w:author="Romulos Machado" w:date="2020-05-05T22:35:00Z">
              <w:r>
                <w:rPr/>
                <w:t>”</w:t>
              </w:r>
            </w:ins>
            <w:ins w:id="150" w:author="Romulos Machado" w:date="2020-05-05T22:36:00Z">
              <w:r>
                <w:rPr/>
                <w:t>)</w:t>
              </w:r>
            </w:ins>
          </w:p>
        </w:tc>
        <w:tc>
          <w:tcPr>
            <w:tcW w:w="1907" w:type="dxa"/>
            <w:tcBorders>
              <w:left w:val="single" w:sz="4" w:space="0" w:color="000000"/>
              <w:right w:val="single" w:sz="4" w:space="0" w:color="000000"/>
            </w:tcBorders>
          </w:tcPr>
          <w:p>
            <w:pPr>
              <w:pStyle w:val="Normal"/>
              <w:suppressAutoHyphens w:val="true"/>
              <w:spacing w:lineRule="auto" w:line="360" w:before="0" w:after="0"/>
              <w:jc w:val="both"/>
              <w:rPr/>
            </w:pPr>
            <w:ins w:id="151" w:author="Romulos Machado" w:date="2020-05-05T22:33:00Z">
              <w:r>
                <w:rPr/>
                <w:t>Texto</w:t>
              </w:r>
            </w:ins>
          </w:p>
        </w:tc>
      </w:tr>
      <w:tr>
        <w:trPr/>
        <w:tc>
          <w:tcPr>
            <w:tcW w:w="3064" w:type="dxa"/>
            <w:tcBorders>
              <w:left w:val="single" w:sz="4" w:space="0" w:color="000000"/>
            </w:tcBorders>
          </w:tcPr>
          <w:p>
            <w:pPr>
              <w:pStyle w:val="Normal"/>
              <w:suppressAutoHyphens w:val="true"/>
              <w:spacing w:lineRule="auto" w:line="360" w:before="0" w:after="0"/>
              <w:jc w:val="both"/>
              <w:rPr/>
            </w:pPr>
            <w:ins w:id="152" w:author="Romulos Machado" w:date="2020-05-05T22:36:00Z">
              <w:r>
                <w:rPr/>
                <w:t>Date</w:t>
              </w:r>
            </w:ins>
          </w:p>
        </w:tc>
        <w:tc>
          <w:tcPr>
            <w:tcW w:w="4247" w:type="dxa"/>
            <w:tcBorders>
              <w:left w:val="single" w:sz="4" w:space="0" w:color="000000"/>
            </w:tcBorders>
          </w:tcPr>
          <w:p>
            <w:pPr>
              <w:pStyle w:val="Normal"/>
              <w:suppressAutoHyphens w:val="true"/>
              <w:spacing w:lineRule="auto" w:line="360" w:before="0" w:after="0"/>
              <w:jc w:val="both"/>
              <w:rPr/>
            </w:pPr>
            <w:ins w:id="153" w:author="Romulos Machado" w:date="2020-05-05T22:37:00Z">
              <w:r>
                <w:rPr/>
                <w:t>Indica a data e horário do alerta</w:t>
              </w:r>
            </w:ins>
          </w:p>
        </w:tc>
        <w:tc>
          <w:tcPr>
            <w:tcW w:w="1907" w:type="dxa"/>
            <w:tcBorders>
              <w:left w:val="single" w:sz="4" w:space="0" w:color="000000"/>
              <w:right w:val="single" w:sz="4" w:space="0" w:color="000000"/>
            </w:tcBorders>
          </w:tcPr>
          <w:p>
            <w:pPr>
              <w:pStyle w:val="Normal"/>
              <w:suppressAutoHyphens w:val="true"/>
              <w:spacing w:lineRule="auto" w:line="360" w:before="0" w:after="0"/>
              <w:jc w:val="both"/>
              <w:rPr/>
            </w:pPr>
            <w:ins w:id="154" w:author="Romulos Machado" w:date="2020-05-05T22:37:00Z">
              <w:r>
                <w:rPr/>
                <w:t>Dat</w:t>
              </w:r>
            </w:ins>
            <w:ins w:id="155" w:author="Romulos Machado" w:date="2020-05-05T22:38:00Z">
              <w:r>
                <w:rPr/>
                <w:t>a/horário</w:t>
              </w:r>
            </w:ins>
          </w:p>
        </w:tc>
      </w:tr>
      <w:tr>
        <w:trPr/>
        <w:tc>
          <w:tcPr>
            <w:tcW w:w="3064" w:type="dxa"/>
            <w:tcBorders>
              <w:left w:val="single" w:sz="4" w:space="0" w:color="000000"/>
              <w:bottom w:val="single" w:sz="4" w:space="0" w:color="000000"/>
            </w:tcBorders>
          </w:tcPr>
          <w:p>
            <w:pPr>
              <w:pStyle w:val="Normal"/>
              <w:suppressAutoHyphens w:val="true"/>
              <w:spacing w:lineRule="auto" w:line="360" w:before="0" w:after="0"/>
              <w:jc w:val="both"/>
              <w:rPr/>
            </w:pPr>
            <w:ins w:id="156" w:author="Romulos Machado" w:date="2020-05-05T22:38:00Z">
              <w:r>
                <w:rPr/>
                <w:t>Description</w:t>
              </w:r>
            </w:ins>
          </w:p>
        </w:tc>
        <w:tc>
          <w:tcPr>
            <w:tcW w:w="4247" w:type="dxa"/>
            <w:tcBorders>
              <w:left w:val="single" w:sz="4" w:space="0" w:color="000000"/>
              <w:bottom w:val="single" w:sz="4" w:space="0" w:color="000000"/>
            </w:tcBorders>
          </w:tcPr>
          <w:p>
            <w:pPr>
              <w:pStyle w:val="Normal"/>
              <w:suppressAutoHyphens w:val="true"/>
              <w:spacing w:lineRule="auto" w:line="360" w:before="0" w:after="0"/>
              <w:jc w:val="both"/>
              <w:rPr/>
            </w:pPr>
            <w:ins w:id="157" w:author="Romulos Machado" w:date="2020-05-05T22:38:00Z">
              <w:r>
                <w:rPr/>
                <w:t>Indica a mensagem de alerta</w:t>
              </w:r>
            </w:ins>
          </w:p>
        </w:tc>
        <w:tc>
          <w:tcPr>
            <w:tcW w:w="1907" w:type="dxa"/>
            <w:tcBorders>
              <w:left w:val="single" w:sz="4" w:space="0" w:color="000000"/>
              <w:bottom w:val="single" w:sz="4" w:space="0" w:color="000000"/>
              <w:right w:val="single" w:sz="4" w:space="0" w:color="000000"/>
            </w:tcBorders>
          </w:tcPr>
          <w:p>
            <w:pPr>
              <w:pStyle w:val="Normal"/>
              <w:suppressAutoHyphens w:val="true"/>
              <w:spacing w:lineRule="auto" w:line="360" w:before="0" w:after="0"/>
              <w:jc w:val="both"/>
              <w:rPr/>
            </w:pPr>
            <w:ins w:id="158" w:author="Romulos Machado" w:date="2020-05-05T22:38:00Z">
              <w:r>
                <w:rPr/>
                <w:t>Texto</w:t>
              </w:r>
            </w:ins>
          </w:p>
        </w:tc>
      </w:tr>
    </w:tbl>
    <w:p>
      <w:pPr>
        <w:pStyle w:val="Normal"/>
        <w:suppressAutoHyphens w:val="true"/>
        <w:spacing w:lineRule="auto" w:line="360" w:before="0" w:after="0"/>
        <w:jc w:val="both"/>
        <w:rPr>
          <w:rFonts w:ascii="Arial" w:hAnsi="Arial" w:eastAsia="Times New Roman" w:cs="Arial"/>
          <w:sz w:val="24"/>
          <w:szCs w:val="24"/>
          <w:lang w:eastAsia="pt-BR"/>
          <w:ins w:id="160" w:author="Romulos Machado" w:date="2020-05-05T22:39:00Z"/>
        </w:rPr>
      </w:pPr>
      <w:ins w:id="159" w:author="Romulos Machado" w:date="2020-05-05T22:39:00Z">
        <w:r>
          <w:rPr>
            <w:rFonts w:eastAsia="Times New Roman" w:cs="Arial" w:ascii="Arial" w:hAnsi="Arial"/>
            <w:sz w:val="24"/>
            <w:szCs w:val="24"/>
            <w:lang w:eastAsia="pt-BR"/>
          </w:rPr>
        </w:r>
      </w:ins>
    </w:p>
    <w:p>
      <w:pPr>
        <w:pStyle w:val="Normal"/>
        <w:suppressAutoHyphens w:val="true"/>
        <w:spacing w:lineRule="auto" w:line="360" w:before="0" w:after="0"/>
        <w:jc w:val="both"/>
        <w:rPr/>
      </w:pPr>
      <w:ins w:id="161" w:author="Romulos Machado" w:date="2020-05-05T22:39:00Z">
        <w:r>
          <w:rPr>
            <w:rFonts w:eastAsia="Times New Roman" w:cs="Arial" w:ascii="Arial" w:hAnsi="Arial"/>
            <w:b/>
            <w:bCs/>
            <w:i/>
            <w:iCs/>
            <w:sz w:val="24"/>
            <w:szCs w:val="24"/>
            <w:lang w:eastAsia="pt-BR"/>
          </w:rPr>
          <w:t xml:space="preserve">- </w:t>
        </w:r>
      </w:ins>
      <w:ins w:id="162" w:author="Romulos Machado" w:date="2020-05-05T22:40:00Z">
        <w:r>
          <w:rPr>
            <w:rFonts w:eastAsia="Times New Roman" w:cs="Arial" w:ascii="Arial" w:hAnsi="Arial"/>
            <w:b/>
            <w:bCs/>
            <w:i/>
            <w:iCs/>
            <w:sz w:val="24"/>
            <w:szCs w:val="24"/>
            <w:lang w:eastAsia="pt-BR"/>
          </w:rPr>
          <w:t>Log de T</w:t>
        </w:r>
      </w:ins>
      <w:ins w:id="163" w:author="Romulos Machado" w:date="2020-05-05T22:41:00Z">
        <w:r>
          <w:rPr>
            <w:rFonts w:eastAsia="Times New Roman" w:cs="Arial" w:ascii="Arial" w:hAnsi="Arial"/>
            <w:b/>
            <w:bCs/>
            <w:i/>
            <w:iCs/>
            <w:sz w:val="24"/>
            <w:szCs w:val="24"/>
            <w:lang w:eastAsia="pt-BR"/>
          </w:rPr>
          <w:t>emperaturas (</w:t>
        </w:r>
      </w:ins>
      <w:ins w:id="164" w:author="Romulos Machado" w:date="2020-05-05T22:42:00Z">
        <w:r>
          <w:rPr>
            <w:rFonts w:eastAsia="Times New Roman" w:cs="Arial" w:ascii="Arial" w:hAnsi="Arial"/>
            <w:b/>
            <w:bCs/>
            <w:i/>
            <w:iCs/>
            <w:sz w:val="24"/>
            <w:szCs w:val="24"/>
            <w:lang w:eastAsia="pt-BR"/>
          </w:rPr>
          <w:t>servidorXX_inlettemp.csv)</w:t>
        </w:r>
      </w:ins>
      <w:ins w:id="165" w:author="Romulos Machado" w:date="2020-05-05T22:42:00Z">
        <w:r>
          <w:rPr>
            <w:rFonts w:eastAsia="Times New Roman" w:cs="Arial" w:ascii="Arial" w:hAnsi="Arial"/>
            <w:sz w:val="24"/>
            <w:szCs w:val="24"/>
            <w:lang w:eastAsia="pt-BR"/>
          </w:rPr>
          <w:t>: contendo dados</w:t>
        </w:r>
      </w:ins>
      <w:ins w:id="166" w:author="Romulos Machado" w:date="2020-05-05T22:44:00Z">
        <w:r>
          <w:rPr>
            <w:rFonts w:eastAsia="Times New Roman" w:cs="Arial" w:ascii="Arial" w:hAnsi="Arial"/>
            <w:sz w:val="24"/>
            <w:szCs w:val="24"/>
            <w:lang w:eastAsia="pt-BR"/>
          </w:rPr>
          <w:t xml:space="preserve"> de temperaturas </w:t>
        </w:r>
      </w:ins>
      <w:ins w:id="167" w:author="Romulos Machado" w:date="2020-05-05T22:45:00Z">
        <w:r>
          <w:rPr>
            <w:rFonts w:eastAsia="Times New Roman" w:cs="Arial" w:ascii="Arial" w:hAnsi="Arial"/>
            <w:sz w:val="24"/>
            <w:szCs w:val="24"/>
            <w:lang w:eastAsia="pt-BR"/>
          </w:rPr>
          <w:t>registrados de hora em hora dos equipamentos, tendo a seguinte estrutura:</w:t>
        </w:r>
      </w:ins>
    </w:p>
    <w:p>
      <w:pPr>
        <w:pStyle w:val="Tabela"/>
        <w:keepNext w:val="true"/>
        <w:rPr/>
      </w:pPr>
      <w:r>
        <w:rPr/>
        <w:t xml:space="preserve">Tabela </w:t>
      </w:r>
      <w:r>
        <w:rPr/>
        <w:fldChar w:fldCharType="begin"/>
      </w:r>
      <w:r>
        <w:rPr/>
        <w:instrText> SEQ Tabela \* ARABIC </w:instrText>
      </w:r>
      <w:r>
        <w:rPr/>
        <w:fldChar w:fldCharType="separate"/>
      </w:r>
      <w:r>
        <w:rPr/>
        <w:t>2</w:t>
      </w:r>
      <w:r>
        <w:rPr/>
        <w:fldChar w:fldCharType="end"/>
      </w:r>
    </w:p>
    <w:tbl>
      <w:tblPr>
        <w:tblW w:w="9221" w:type="dxa"/>
        <w:jc w:val="left"/>
        <w:tblInd w:w="103" w:type="dxa"/>
        <w:tblCellMar>
          <w:top w:w="0" w:type="dxa"/>
          <w:left w:w="108" w:type="dxa"/>
          <w:bottom w:w="0" w:type="dxa"/>
          <w:right w:w="108" w:type="dxa"/>
        </w:tblCellMar>
      </w:tblPr>
      <w:tblGrid>
        <w:gridCol w:w="3065"/>
        <w:gridCol w:w="4250"/>
        <w:gridCol w:w="1906"/>
      </w:tblGrid>
      <w:tr>
        <w:trPr/>
        <w:tc>
          <w:tcPr>
            <w:tcW w:w="3065" w:type="dxa"/>
            <w:tcBorders>
              <w:top w:val="single" w:sz="4" w:space="0" w:color="000000"/>
              <w:left w:val="single" w:sz="4" w:space="0" w:color="000000"/>
            </w:tcBorders>
          </w:tcPr>
          <w:p>
            <w:pPr>
              <w:pStyle w:val="Normal"/>
              <w:suppressAutoHyphens w:val="true"/>
              <w:spacing w:lineRule="auto" w:line="360" w:before="0" w:after="0"/>
              <w:jc w:val="center"/>
              <w:rPr/>
            </w:pPr>
            <w:ins w:id="168" w:author="Romulos Machado" w:date="2020-05-05T22:45:00Z">
              <w:r>
                <w:rPr>
                  <w:rFonts w:eastAsia="Times New Roman" w:cs="Arial" w:ascii="Arial" w:hAnsi="Arial"/>
                  <w:b/>
                  <w:bCs/>
                  <w:sz w:val="24"/>
                  <w:szCs w:val="24"/>
                  <w:lang w:eastAsia="pt-BR"/>
                </w:rPr>
                <w:t>Nome da coluna/</w:t>
              </w:r>
            </w:ins>
            <w:ins w:id="169" w:author="Romulos Machado" w:date="2020-05-16T20:12:00Z">
              <w:r>
                <w:rPr>
                  <w:rFonts w:eastAsia="Times New Roman" w:cs="Arial" w:ascii="Arial" w:hAnsi="Arial"/>
                  <w:b/>
                  <w:bCs/>
                  <w:sz w:val="24"/>
                  <w:szCs w:val="24"/>
                  <w:lang w:eastAsia="pt-BR"/>
                </w:rPr>
                <w:t>atributo</w:t>
              </w:r>
            </w:ins>
          </w:p>
        </w:tc>
        <w:tc>
          <w:tcPr>
            <w:tcW w:w="4250" w:type="dxa"/>
            <w:tcBorders>
              <w:top w:val="single" w:sz="4" w:space="0" w:color="000000"/>
              <w:left w:val="single" w:sz="4" w:space="0" w:color="000000"/>
            </w:tcBorders>
          </w:tcPr>
          <w:p>
            <w:pPr>
              <w:pStyle w:val="Normal"/>
              <w:suppressAutoHyphens w:val="true"/>
              <w:spacing w:lineRule="auto" w:line="360" w:before="0" w:after="0"/>
              <w:jc w:val="center"/>
              <w:rPr>
                <w:rFonts w:ascii="Arial" w:hAnsi="Arial" w:eastAsia="Times New Roman" w:cs="Arial"/>
                <w:b/>
                <w:b/>
                <w:bCs/>
                <w:sz w:val="24"/>
                <w:szCs w:val="24"/>
                <w:lang w:eastAsia="pt-BR"/>
              </w:rPr>
            </w:pPr>
            <w:ins w:id="170" w:author="Romulos Machado" w:date="2020-05-05T22:45:00Z">
              <w:r>
                <w:rPr>
                  <w:rFonts w:eastAsia="Times New Roman" w:cs="Arial" w:ascii="Arial" w:hAnsi="Arial"/>
                  <w:b/>
                  <w:bCs/>
                  <w:sz w:val="24"/>
                  <w:szCs w:val="24"/>
                  <w:lang w:eastAsia="pt-BR"/>
                </w:rPr>
                <w:t>Descrição</w:t>
              </w:r>
            </w:ins>
          </w:p>
        </w:tc>
        <w:tc>
          <w:tcPr>
            <w:tcW w:w="1906" w:type="dxa"/>
            <w:tcBorders>
              <w:top w:val="single" w:sz="4" w:space="0" w:color="000000"/>
              <w:left w:val="single" w:sz="4" w:space="0" w:color="000000"/>
              <w:right w:val="single" w:sz="4" w:space="0" w:color="000000"/>
            </w:tcBorders>
          </w:tcPr>
          <w:p>
            <w:pPr>
              <w:pStyle w:val="Normal"/>
              <w:suppressAutoHyphens w:val="true"/>
              <w:spacing w:lineRule="auto" w:line="360" w:before="0" w:after="0"/>
              <w:jc w:val="center"/>
              <w:rPr>
                <w:rFonts w:ascii="Arial" w:hAnsi="Arial" w:eastAsia="Times New Roman" w:cs="Arial"/>
                <w:b/>
                <w:b/>
                <w:bCs/>
                <w:sz w:val="24"/>
                <w:szCs w:val="24"/>
                <w:lang w:eastAsia="pt-BR"/>
              </w:rPr>
            </w:pPr>
            <w:ins w:id="171" w:author="Romulos Machado" w:date="2020-05-05T22:45:00Z">
              <w:r>
                <w:rPr>
                  <w:rFonts w:eastAsia="Times New Roman" w:cs="Arial" w:ascii="Arial" w:hAnsi="Arial"/>
                  <w:b/>
                  <w:bCs/>
                  <w:sz w:val="24"/>
                  <w:szCs w:val="24"/>
                  <w:lang w:eastAsia="pt-BR"/>
                </w:rPr>
                <w:t>Tipo</w:t>
              </w:r>
            </w:ins>
          </w:p>
        </w:tc>
      </w:tr>
      <w:tr>
        <w:trPr/>
        <w:tc>
          <w:tcPr>
            <w:tcW w:w="3065" w:type="dxa"/>
            <w:tcBorders>
              <w:left w:val="single" w:sz="4" w:space="0" w:color="000000"/>
            </w:tcBorders>
          </w:tcPr>
          <w:p>
            <w:pPr>
              <w:pStyle w:val="Normal"/>
              <w:suppressAutoHyphens w:val="true"/>
              <w:spacing w:lineRule="auto" w:line="360" w:before="0" w:after="0"/>
              <w:jc w:val="both"/>
              <w:rPr/>
            </w:pPr>
            <w:ins w:id="172" w:author="Romulos Machado" w:date="2020-05-05T22:46:00Z">
              <w:r>
                <w:rPr/>
                <w:t>Average</w:t>
              </w:r>
            </w:ins>
          </w:p>
        </w:tc>
        <w:tc>
          <w:tcPr>
            <w:tcW w:w="4250" w:type="dxa"/>
            <w:tcBorders>
              <w:left w:val="single" w:sz="4" w:space="0" w:color="000000"/>
            </w:tcBorders>
          </w:tcPr>
          <w:p>
            <w:pPr>
              <w:pStyle w:val="Normal"/>
              <w:suppressAutoHyphens w:val="true"/>
              <w:spacing w:lineRule="auto" w:line="360" w:before="0" w:after="0"/>
              <w:jc w:val="both"/>
              <w:rPr/>
            </w:pPr>
            <w:ins w:id="173" w:author="Romulos Machado" w:date="2020-05-05T22:45:00Z">
              <w:r>
                <w:rPr/>
                <w:t xml:space="preserve">Indica </w:t>
              </w:r>
            </w:ins>
            <w:ins w:id="174" w:author="Romulos Machado" w:date="2020-05-05T22:46:00Z">
              <w:r>
                <w:rPr/>
                <w:t>a temperatura média</w:t>
              </w:r>
            </w:ins>
            <w:ins w:id="175" w:author="Romulos Machado" w:date="2020-05-05T22:47:00Z">
              <w:r>
                <w:rPr/>
                <w:t xml:space="preserve"> em Celsius, dentro do intervalo de tempo.</w:t>
              </w:r>
            </w:ins>
          </w:p>
        </w:tc>
        <w:tc>
          <w:tcPr>
            <w:tcW w:w="1906" w:type="dxa"/>
            <w:tcBorders>
              <w:left w:val="single" w:sz="4" w:space="0" w:color="000000"/>
              <w:right w:val="single" w:sz="4" w:space="0" w:color="000000"/>
            </w:tcBorders>
          </w:tcPr>
          <w:p>
            <w:pPr>
              <w:pStyle w:val="Normal"/>
              <w:suppressAutoHyphens w:val="true"/>
              <w:spacing w:lineRule="auto" w:line="360" w:before="0" w:after="0"/>
              <w:jc w:val="both"/>
              <w:rPr/>
            </w:pPr>
            <w:ins w:id="176" w:author="Romulos Machado" w:date="2020-05-05T22:47:00Z">
              <w:r>
                <w:rPr/>
                <w:t>Numérico</w:t>
              </w:r>
            </w:ins>
          </w:p>
        </w:tc>
      </w:tr>
      <w:tr>
        <w:trPr/>
        <w:tc>
          <w:tcPr>
            <w:tcW w:w="3065" w:type="dxa"/>
            <w:tcBorders>
              <w:left w:val="single" w:sz="4" w:space="0" w:color="000000"/>
            </w:tcBorders>
          </w:tcPr>
          <w:p>
            <w:pPr>
              <w:pStyle w:val="Normal"/>
              <w:suppressAutoHyphens w:val="true"/>
              <w:spacing w:lineRule="auto" w:line="360" w:before="0" w:after="0"/>
              <w:jc w:val="both"/>
              <w:rPr/>
            </w:pPr>
            <w:ins w:id="177" w:author="Romulos Machado" w:date="2020-05-05T22:48:00Z">
              <w:r>
                <w:rPr/>
                <w:t>Peak</w:t>
              </w:r>
            </w:ins>
          </w:p>
        </w:tc>
        <w:tc>
          <w:tcPr>
            <w:tcW w:w="4250" w:type="dxa"/>
            <w:tcBorders>
              <w:left w:val="single" w:sz="4" w:space="0" w:color="000000"/>
            </w:tcBorders>
          </w:tcPr>
          <w:p>
            <w:pPr>
              <w:pStyle w:val="Normal"/>
              <w:suppressAutoHyphens w:val="true"/>
              <w:spacing w:lineRule="auto" w:line="360" w:before="0" w:after="0"/>
              <w:jc w:val="both"/>
              <w:rPr/>
            </w:pPr>
            <w:ins w:id="178" w:author="Romulos Machado" w:date="2020-05-05T22:45:00Z">
              <w:r>
                <w:rPr/>
                <w:t xml:space="preserve">Indica </w:t>
              </w:r>
            </w:ins>
            <w:ins w:id="179" w:author="Romulos Machado" w:date="2020-05-05T22:48:00Z">
              <w:r>
                <w:rPr/>
                <w:t xml:space="preserve">o maior pico de temperatura em Celsius, dentro do intervalo de </w:t>
              </w:r>
            </w:ins>
            <w:ins w:id="180" w:author="Romulos Machado" w:date="2020-05-05T22:49:00Z">
              <w:r>
                <w:rPr/>
                <w:t>tempo</w:t>
              </w:r>
            </w:ins>
          </w:p>
        </w:tc>
        <w:tc>
          <w:tcPr>
            <w:tcW w:w="1906" w:type="dxa"/>
            <w:tcBorders>
              <w:left w:val="single" w:sz="4" w:space="0" w:color="000000"/>
              <w:right w:val="single" w:sz="4" w:space="0" w:color="000000"/>
            </w:tcBorders>
          </w:tcPr>
          <w:p>
            <w:pPr>
              <w:pStyle w:val="Normal"/>
              <w:suppressAutoHyphens w:val="true"/>
              <w:spacing w:lineRule="auto" w:line="360" w:before="0" w:after="0"/>
              <w:jc w:val="both"/>
              <w:rPr/>
            </w:pPr>
            <w:ins w:id="181" w:author="Romulos Machado" w:date="2020-05-05T22:49:00Z">
              <w:r>
                <w:rPr/>
                <w:t>Numérico</w:t>
              </w:r>
            </w:ins>
          </w:p>
        </w:tc>
      </w:tr>
      <w:tr>
        <w:trPr/>
        <w:tc>
          <w:tcPr>
            <w:tcW w:w="3065" w:type="dxa"/>
            <w:tcBorders>
              <w:left w:val="single" w:sz="4" w:space="0" w:color="000000"/>
              <w:bottom w:val="single" w:sz="4" w:space="0" w:color="000000"/>
            </w:tcBorders>
          </w:tcPr>
          <w:p>
            <w:pPr>
              <w:pStyle w:val="Normal"/>
              <w:suppressAutoHyphens w:val="true"/>
              <w:spacing w:lineRule="auto" w:line="360" w:before="0" w:after="0"/>
              <w:jc w:val="both"/>
              <w:rPr/>
            </w:pPr>
            <w:ins w:id="182" w:author="Romulos Machado" w:date="2020-05-05T22:50:00Z">
              <w:r>
                <w:rPr/>
                <w:t>Time</w:t>
              </w:r>
            </w:ins>
          </w:p>
        </w:tc>
        <w:tc>
          <w:tcPr>
            <w:tcW w:w="4250" w:type="dxa"/>
            <w:tcBorders>
              <w:left w:val="single" w:sz="4" w:space="0" w:color="000000"/>
              <w:bottom w:val="single" w:sz="4" w:space="0" w:color="000000"/>
            </w:tcBorders>
          </w:tcPr>
          <w:p>
            <w:pPr>
              <w:pStyle w:val="Normal"/>
              <w:suppressAutoHyphens w:val="true"/>
              <w:spacing w:lineRule="auto" w:line="360" w:before="0" w:after="0"/>
              <w:jc w:val="both"/>
              <w:rPr/>
            </w:pPr>
            <w:ins w:id="183" w:author="Romulos Machado" w:date="2020-05-05T22:45:00Z">
              <w:r>
                <w:rPr/>
                <w:t xml:space="preserve">Indica a </w:t>
              </w:r>
            </w:ins>
            <w:ins w:id="184" w:author="Romulos Machado" w:date="2020-05-05T22:50:00Z">
              <w:r>
                <w:rPr/>
                <w:t xml:space="preserve">data e hora a qual foi feito </w:t>
              </w:r>
            </w:ins>
            <w:ins w:id="185" w:author="Romulos Machado" w:date="2020-05-05T22:51:00Z">
              <w:r>
                <w:rPr/>
                <w:t>a captura de temperaturas, usada para os cálculos de pi</w:t>
              </w:r>
            </w:ins>
            <w:ins w:id="186" w:author="Romulos Machado" w:date="2020-05-05T22:52:00Z">
              <w:r>
                <w:rPr/>
                <w:t>co e média</w:t>
              </w:r>
            </w:ins>
          </w:p>
        </w:tc>
        <w:tc>
          <w:tcPr>
            <w:tcW w:w="1906" w:type="dxa"/>
            <w:tcBorders>
              <w:left w:val="single" w:sz="4" w:space="0" w:color="000000"/>
              <w:bottom w:val="single" w:sz="4" w:space="0" w:color="000000"/>
              <w:right w:val="single" w:sz="4" w:space="0" w:color="000000"/>
            </w:tcBorders>
          </w:tcPr>
          <w:p>
            <w:pPr>
              <w:pStyle w:val="Normal"/>
              <w:suppressAutoHyphens w:val="true"/>
              <w:spacing w:lineRule="auto" w:line="360" w:before="0" w:after="0"/>
              <w:jc w:val="both"/>
              <w:rPr/>
            </w:pPr>
            <w:ins w:id="187" w:author="Romulos Machado" w:date="2020-05-05T22:52:00Z">
              <w:r>
                <w:rPr/>
                <w:t>Data/horário</w:t>
              </w:r>
            </w:ins>
          </w:p>
        </w:tc>
      </w:tr>
    </w:tbl>
    <w:p>
      <w:pPr>
        <w:pStyle w:val="Normal"/>
        <w:suppressAutoHyphens w:val="true"/>
        <w:spacing w:lineRule="auto" w:line="360" w:before="0" w:after="0"/>
        <w:jc w:val="both"/>
        <w:rPr>
          <w:rFonts w:ascii="Arial" w:hAnsi="Arial" w:eastAsia="Times New Roman" w:cs="Arial"/>
          <w:sz w:val="24"/>
          <w:szCs w:val="24"/>
          <w:lang w:eastAsia="pt-BR"/>
          <w:del w:id="189" w:author="Phillip Furtado" w:date="2020-05-16T23:23:00Z"/>
        </w:rPr>
      </w:pPr>
      <w:del w:id="188" w:author="Phillip Furtado" w:date="2020-05-16T23:23:00Z">
        <w:r>
          <w:rPr>
            <w:rFonts w:eastAsia="Times New Roman" w:cs="Arial" w:ascii="Arial" w:hAnsi="Arial"/>
            <w:sz w:val="24"/>
            <w:szCs w:val="24"/>
            <w:lang w:eastAsia="pt-BR"/>
          </w:rPr>
        </w:r>
      </w:del>
    </w:p>
    <w:p>
      <w:pPr>
        <w:pStyle w:val="Normal"/>
        <w:suppressAutoHyphens w:val="true"/>
        <w:spacing w:lineRule="auto" w:line="360" w:before="0" w:after="0"/>
        <w:jc w:val="both"/>
        <w:rPr>
          <w:rFonts w:ascii="Arial" w:hAnsi="Arial" w:eastAsia="Times New Roman" w:cs="Arial"/>
          <w:sz w:val="24"/>
          <w:szCs w:val="24"/>
          <w:lang w:eastAsia="pt-BR"/>
          <w:ins w:id="191" w:author="Romulos Machado" w:date="2020-05-16T21:06:00Z"/>
        </w:rPr>
      </w:pPr>
      <w:ins w:id="190" w:author="Romulos Machado" w:date="2020-05-16T21:06:00Z">
        <w:r>
          <w:rPr>
            <w:rFonts w:eastAsia="Times New Roman" w:cs="Arial" w:ascii="Arial" w:hAnsi="Arial"/>
            <w:sz w:val="24"/>
            <w:szCs w:val="24"/>
            <w:lang w:eastAsia="pt-BR"/>
          </w:rPr>
        </w:r>
      </w:ins>
      <w:r>
        <w:br w:type="page"/>
      </w:r>
    </w:p>
    <w:p>
      <w:pPr>
        <w:pStyle w:val="Ttulo1"/>
        <w:numPr>
          <w:ilvl w:val="0"/>
          <w:numId w:val="1"/>
        </w:numPr>
        <w:suppressAutoHyphens w:val="true"/>
        <w:spacing w:lineRule="auto" w:line="600"/>
        <w:rPr>
          <w:lang w:val="pt-BR" w:eastAsia="pt-BR"/>
          <w:del w:id="193" w:author="Romulos Machado" w:date="2020-05-16T21:06:00Z"/>
        </w:rPr>
      </w:pPr>
      <w:del w:id="192" w:author="Romulos Machado" w:date="2020-05-16T21:06:00Z">
        <w:r>
          <w:rPr>
            <w:lang w:val="pt-BR" w:eastAsia="pt-BR"/>
          </w:rPr>
        </w:r>
      </w:del>
    </w:p>
    <w:p>
      <w:pPr>
        <w:pStyle w:val="Ttulo1"/>
        <w:numPr>
          <w:ilvl w:val="0"/>
          <w:numId w:val="1"/>
        </w:numPr>
        <w:suppressAutoHyphens w:val="true"/>
        <w:spacing w:lineRule="auto" w:line="600"/>
        <w:rPr>
          <w:lang w:val="pt-BR" w:eastAsia="pt-BR"/>
        </w:rPr>
      </w:pPr>
      <w:bookmarkStart w:id="8" w:name="__RefHeading___Toc641_3942287182"/>
      <w:bookmarkStart w:id="9" w:name="_Toc36150686"/>
      <w:bookmarkEnd w:id="8"/>
      <w:r>
        <w:rPr>
          <w:lang w:val="pt-BR" w:eastAsia="pt-BR"/>
        </w:rPr>
        <w:t>3. Processamento/Tratamento de Dados</w:t>
      </w:r>
      <w:bookmarkEnd w:id="9"/>
    </w:p>
    <w:p>
      <w:pPr>
        <w:pStyle w:val="Normal"/>
        <w:suppressAutoHyphens w:val="true"/>
        <w:spacing w:lineRule="auto" w:line="360"/>
        <w:ind w:left="0" w:right="0" w:firstLine="709"/>
        <w:jc w:val="both"/>
        <w:rPr/>
      </w:pPr>
      <w:ins w:id="194" w:author="Romulos Machado" w:date="2020-05-05T22:58:00Z">
        <w:r>
          <w:rPr>
            <w:rFonts w:cs="Arial" w:ascii="Arial" w:hAnsi="Arial"/>
            <w:sz w:val="24"/>
            <w:szCs w:val="24"/>
            <w:lang w:eastAsia="pt-BR"/>
          </w:rPr>
          <w:t xml:space="preserve">Para </w:t>
        </w:r>
      </w:ins>
      <w:ins w:id="195" w:author="Romulos Machado" w:date="2020-05-05T23:12:00Z">
        <w:r>
          <w:rPr>
            <w:rFonts w:cs="Arial" w:ascii="Arial" w:hAnsi="Arial"/>
            <w:sz w:val="24"/>
            <w:szCs w:val="24"/>
            <w:lang w:eastAsia="pt-BR"/>
          </w:rPr>
          <w:t>obterm</w:t>
        </w:r>
      </w:ins>
      <w:ins w:id="196" w:author="Romulos Machado" w:date="2020-05-05T23:07:00Z">
        <w:r>
          <w:rPr>
            <w:rFonts w:cs="Arial" w:ascii="Arial" w:hAnsi="Arial"/>
            <w:sz w:val="24"/>
            <w:szCs w:val="24"/>
            <w:lang w:eastAsia="pt-BR"/>
          </w:rPr>
          <w:t xml:space="preserve">os uma base mais consistente de dados e facilitar as associações, resolvemos </w:t>
        </w:r>
      </w:ins>
      <w:ins w:id="197" w:author="Romulos Machado" w:date="2020-05-05T23:08:00Z">
        <w:r>
          <w:rPr>
            <w:rFonts w:cs="Arial" w:ascii="Arial" w:hAnsi="Arial"/>
            <w:sz w:val="24"/>
            <w:szCs w:val="24"/>
            <w:lang w:eastAsia="pt-BR"/>
          </w:rPr>
          <w:t xml:space="preserve">adicionar o atributo </w:t>
        </w:r>
      </w:ins>
      <w:ins w:id="198" w:author="Romulos Machado" w:date="2020-05-05T23:17:00Z">
        <w:r>
          <w:rPr>
            <w:rFonts w:cs="Arial" w:ascii="Arial" w:hAnsi="Arial"/>
            <w:sz w:val="24"/>
            <w:szCs w:val="24"/>
            <w:lang w:eastAsia="pt-BR"/>
          </w:rPr>
          <w:t>“</w:t>
        </w:r>
      </w:ins>
      <w:ins w:id="199" w:author="Romulos Machado" w:date="2020-05-05T23:08:00Z">
        <w:r>
          <w:rPr>
            <w:rFonts w:cs="Arial" w:ascii="Arial" w:hAnsi="Arial"/>
            <w:sz w:val="24"/>
            <w:szCs w:val="24"/>
            <w:lang w:eastAsia="pt-BR"/>
          </w:rPr>
          <w:t>Server</w:t>
        </w:r>
      </w:ins>
      <w:ins w:id="200" w:author="Romulos Machado" w:date="2020-05-05T23:17:00Z">
        <w:r>
          <w:rPr>
            <w:rFonts w:cs="Arial" w:ascii="Arial" w:hAnsi="Arial"/>
            <w:sz w:val="24"/>
            <w:szCs w:val="24"/>
            <w:lang w:eastAsia="pt-BR"/>
          </w:rPr>
          <w:t>”</w:t>
        </w:r>
      </w:ins>
      <w:ins w:id="201" w:author="Romulos Machado" w:date="2020-05-06T20:18:00Z">
        <w:r>
          <w:rPr>
            <w:rFonts w:cs="Arial" w:ascii="Arial" w:hAnsi="Arial"/>
            <w:sz w:val="24"/>
            <w:szCs w:val="24"/>
            <w:lang w:eastAsia="pt-BR"/>
          </w:rPr>
          <w:t xml:space="preserve">, de tipo “Texto”, </w:t>
        </w:r>
      </w:ins>
      <w:ins w:id="202" w:author="Romulos Machado" w:date="2020-05-05T23:09:00Z">
        <w:r>
          <w:rPr>
            <w:rFonts w:cs="Arial" w:ascii="Arial" w:hAnsi="Arial"/>
            <w:sz w:val="24"/>
            <w:szCs w:val="24"/>
            <w:lang w:eastAsia="pt-BR"/>
          </w:rPr>
          <w:t>em cada um dos logs de alertas e também nos logs de temperaturas</w:t>
        </w:r>
      </w:ins>
      <w:ins w:id="203" w:author="Romulos Machado" w:date="2020-05-05T23:10:00Z">
        <w:r>
          <w:rPr>
            <w:rFonts w:cs="Arial" w:ascii="Arial" w:hAnsi="Arial"/>
            <w:sz w:val="24"/>
            <w:szCs w:val="24"/>
            <w:lang w:eastAsia="pt-BR"/>
          </w:rPr>
          <w:t xml:space="preserve">, para preenchê-los com </w:t>
        </w:r>
      </w:ins>
      <w:ins w:id="204" w:author="Romulos Machado" w:date="2020-05-05T23:11:00Z">
        <w:r>
          <w:rPr>
            <w:rFonts w:cs="Arial" w:ascii="Arial" w:hAnsi="Arial"/>
            <w:sz w:val="24"/>
            <w:szCs w:val="24"/>
            <w:lang w:eastAsia="pt-BR"/>
          </w:rPr>
          <w:t>as respectivas informações de nome dos servidores.</w:t>
        </w:r>
      </w:ins>
    </w:p>
    <w:p>
      <w:pPr>
        <w:pStyle w:val="Normal"/>
        <w:suppressAutoHyphens w:val="true"/>
        <w:spacing w:lineRule="auto" w:line="360"/>
        <w:ind w:left="0" w:right="0" w:firstLine="709"/>
        <w:jc w:val="both"/>
        <w:rPr>
          <w:del w:id="241" w:author="Phillip Furtado" w:date="2020-03-26T21:20:00Z"/>
        </w:rPr>
      </w:pPr>
      <w:ins w:id="206" w:author="Romulos Machado" w:date="2020-05-05T23:11:00Z">
        <w:r>
          <w:rPr>
            <w:rFonts w:cs="Arial" w:ascii="Arial" w:hAnsi="Arial"/>
            <w:sz w:val="24"/>
            <w:szCs w:val="24"/>
            <w:lang w:eastAsia="pt-BR"/>
          </w:rPr>
          <w:t>Isto f</w:t>
        </w:r>
      </w:ins>
      <w:ins w:id="207" w:author="Romulos Machado" w:date="2020-05-05T23:12:00Z">
        <w:r>
          <w:rPr>
            <w:rFonts w:cs="Arial" w:ascii="Arial" w:hAnsi="Arial"/>
            <w:sz w:val="24"/>
            <w:szCs w:val="24"/>
            <w:lang w:eastAsia="pt-BR"/>
          </w:rPr>
          <w:t xml:space="preserve">acilitou o processo de </w:t>
        </w:r>
      </w:ins>
      <w:del w:id="208" w:author="Phillip Furtado" w:date="2020-05-16T23:23:00Z">
        <w:r>
          <w:rPr>
            <w:rFonts w:cs="Arial" w:ascii="Arial" w:hAnsi="Arial"/>
            <w:sz w:val="24"/>
            <w:szCs w:val="24"/>
            <w:lang w:eastAsia="pt-BR"/>
          </w:rPr>
          <w:delText>criarmos</w:delText>
        </w:r>
      </w:del>
      <w:ins w:id="209" w:author="Phillip Furtado" w:date="2020-05-16T23:23:00Z">
        <w:r>
          <w:rPr>
            <w:rFonts w:cs="Arial" w:ascii="Arial" w:hAnsi="Arial"/>
            <w:sz w:val="24"/>
            <w:szCs w:val="24"/>
            <w:lang w:eastAsia="pt-BR"/>
          </w:rPr>
          <w:t>criação</w:t>
        </w:r>
      </w:ins>
      <w:ins w:id="210" w:author="Romulos Machado" w:date="2020-05-05T23:12:00Z">
        <w:r>
          <w:rPr>
            <w:rFonts w:cs="Arial" w:ascii="Arial" w:hAnsi="Arial"/>
            <w:sz w:val="24"/>
            <w:szCs w:val="24"/>
            <w:lang w:eastAsia="pt-BR"/>
          </w:rPr>
          <w:t xml:space="preserve"> </w:t>
        </w:r>
      </w:ins>
      <w:ins w:id="211" w:author="Phillip Furtado" w:date="2020-05-16T23:23:00Z">
        <w:r>
          <w:rPr>
            <w:rFonts w:cs="Arial" w:ascii="Arial" w:hAnsi="Arial"/>
            <w:sz w:val="24"/>
            <w:szCs w:val="24"/>
            <w:lang w:eastAsia="pt-BR"/>
          </w:rPr>
          <w:t xml:space="preserve">de </w:t>
        </w:r>
      </w:ins>
      <w:ins w:id="212" w:author="Romulos Machado" w:date="2020-05-05T23:12:00Z">
        <w:r>
          <w:rPr>
            <w:rFonts w:cs="Arial" w:ascii="Arial" w:hAnsi="Arial"/>
            <w:sz w:val="24"/>
            <w:szCs w:val="24"/>
            <w:lang w:eastAsia="pt-BR"/>
          </w:rPr>
          <w:t xml:space="preserve">um </w:t>
        </w:r>
      </w:ins>
      <w:ins w:id="213" w:author="Romulos Machado" w:date="2020-05-05T23:12:00Z">
        <w:r>
          <w:rPr>
            <w:rFonts w:cs="Arial" w:ascii="Arial" w:hAnsi="Arial"/>
            <w:i/>
            <w:iCs/>
            <w:sz w:val="24"/>
            <w:szCs w:val="24"/>
            <w:lang w:eastAsia="pt-BR"/>
          </w:rPr>
          <w:t>dataset</w:t>
        </w:r>
      </w:ins>
      <w:ins w:id="214" w:author="Romulos Machado" w:date="2020-05-05T23:13:00Z">
        <w:r>
          <w:rPr>
            <w:rFonts w:cs="Arial" w:ascii="Arial" w:hAnsi="Arial"/>
            <w:sz w:val="24"/>
            <w:szCs w:val="24"/>
            <w:lang w:eastAsia="pt-BR"/>
          </w:rPr>
          <w:t xml:space="preserve"> </w:t>
        </w:r>
      </w:ins>
      <w:del w:id="215" w:author="Phillip Furtado" w:date="2020-05-16T23:25:00Z">
        <w:r>
          <w:rPr>
            <w:rFonts w:cs="Arial" w:ascii="Arial" w:hAnsi="Arial"/>
            <w:sz w:val="24"/>
            <w:szCs w:val="24"/>
            <w:lang w:eastAsia="pt-BR"/>
          </w:rPr>
          <w:delText>único</w:delText>
        </w:r>
      </w:del>
      <w:ins w:id="216" w:author="Phillip Furtado" w:date="2020-05-16T23:25:00Z">
        <w:r>
          <w:rPr>
            <w:rFonts w:cs="Arial" w:ascii="Arial" w:hAnsi="Arial"/>
            <w:sz w:val="24"/>
            <w:szCs w:val="24"/>
            <w:lang w:eastAsia="pt-BR"/>
          </w:rPr>
          <w:t>unificado</w:t>
        </w:r>
      </w:ins>
      <w:ins w:id="217" w:author="Romulos Machado" w:date="2020-05-05T23:13:00Z">
        <w:r>
          <w:rPr>
            <w:rFonts w:cs="Arial" w:ascii="Arial" w:hAnsi="Arial"/>
            <w:sz w:val="24"/>
            <w:szCs w:val="24"/>
            <w:lang w:eastAsia="pt-BR"/>
          </w:rPr>
          <w:t xml:space="preserve">, contendo todos os registros de temperaturas referentes aos 30 servidores. Da mesma forma, </w:t>
        </w:r>
      </w:ins>
      <w:ins w:id="218" w:author="Romulos Machado" w:date="2020-05-05T23:14:00Z">
        <w:r>
          <w:rPr>
            <w:rFonts w:cs="Arial" w:ascii="Arial" w:hAnsi="Arial"/>
            <w:sz w:val="24"/>
            <w:szCs w:val="24"/>
            <w:lang w:eastAsia="pt-BR"/>
          </w:rPr>
          <w:t xml:space="preserve">foi criado um </w:t>
        </w:r>
      </w:ins>
      <w:ins w:id="219" w:author="Romulos Machado" w:date="2020-05-05T23:14:00Z">
        <w:r>
          <w:rPr>
            <w:rFonts w:cs="Arial" w:ascii="Arial" w:hAnsi="Arial"/>
            <w:i/>
            <w:iCs/>
            <w:sz w:val="24"/>
            <w:szCs w:val="24"/>
            <w:lang w:eastAsia="pt-BR"/>
          </w:rPr>
          <w:t>dataset</w:t>
        </w:r>
      </w:ins>
      <w:ins w:id="220" w:author="Romulos Machado" w:date="2020-05-05T23:14:00Z">
        <w:r>
          <w:rPr>
            <w:rFonts w:cs="Arial" w:ascii="Arial" w:hAnsi="Arial"/>
            <w:sz w:val="24"/>
            <w:szCs w:val="24"/>
            <w:lang w:eastAsia="pt-BR"/>
          </w:rPr>
          <w:t xml:space="preserve"> </w:t>
        </w:r>
      </w:ins>
      <w:del w:id="221" w:author="Phillip Furtado" w:date="2020-05-16T23:25:00Z">
        <w:r>
          <w:rPr>
            <w:rFonts w:cs="Arial" w:ascii="Arial" w:hAnsi="Arial"/>
            <w:sz w:val="24"/>
            <w:szCs w:val="24"/>
            <w:lang w:eastAsia="pt-BR"/>
          </w:rPr>
          <w:delText>único</w:delText>
        </w:r>
      </w:del>
      <w:ins w:id="222" w:author="Phillip Furtado" w:date="2020-05-16T23:25:00Z">
        <w:r>
          <w:rPr>
            <w:rFonts w:cs="Arial" w:ascii="Arial" w:hAnsi="Arial"/>
            <w:sz w:val="24"/>
            <w:szCs w:val="24"/>
            <w:lang w:eastAsia="pt-BR"/>
          </w:rPr>
          <w:t>unificado</w:t>
        </w:r>
      </w:ins>
      <w:ins w:id="223" w:author="Romulos Machado" w:date="2020-05-05T23:14:00Z">
        <w:r>
          <w:rPr>
            <w:rFonts w:cs="Arial" w:ascii="Arial" w:hAnsi="Arial"/>
            <w:sz w:val="24"/>
            <w:szCs w:val="24"/>
            <w:lang w:eastAsia="pt-BR"/>
          </w:rPr>
          <w:t xml:space="preserve"> de regist</w:t>
        </w:r>
      </w:ins>
      <w:ins w:id="224" w:author="Romulos Machado" w:date="2020-05-05T23:15:00Z">
        <w:r>
          <w:rPr>
            <w:rFonts w:cs="Arial" w:ascii="Arial" w:hAnsi="Arial"/>
            <w:sz w:val="24"/>
            <w:szCs w:val="24"/>
            <w:lang w:eastAsia="pt-BR"/>
          </w:rPr>
          <w:t>ros de alertas de todos os respectivos servidores.</w:t>
        </w:r>
      </w:ins>
      <w:ins w:id="225" w:author="Romulos Machado" w:date="2020-05-16T19:33:00Z">
        <w:r>
          <w:rPr>
            <w:rFonts w:cs="Arial" w:ascii="Arial" w:hAnsi="Arial"/>
            <w:sz w:val="24"/>
            <w:szCs w:val="24"/>
            <w:lang w:eastAsia="pt-BR"/>
          </w:rPr>
          <w:t xml:space="preserve"> Res</w:t>
        </w:r>
      </w:ins>
      <w:ins w:id="226" w:author="Romulos Machado" w:date="2020-05-16T19:34:00Z">
        <w:r>
          <w:rPr>
            <w:rFonts w:cs="Arial" w:ascii="Arial" w:hAnsi="Arial"/>
            <w:sz w:val="24"/>
            <w:szCs w:val="24"/>
            <w:lang w:eastAsia="pt-BR"/>
          </w:rPr>
          <w:t xml:space="preserve">pectivamente, o </w:t>
        </w:r>
      </w:ins>
      <w:ins w:id="227" w:author="Romulos Machado" w:date="2020-05-16T19:34:00Z">
        <w:r>
          <w:rPr>
            <w:rFonts w:cs="Arial" w:ascii="Arial" w:hAnsi="Arial"/>
            <w:i/>
            <w:iCs/>
            <w:sz w:val="24"/>
            <w:szCs w:val="24"/>
            <w:lang w:eastAsia="pt-BR"/>
          </w:rPr>
          <w:t>dataset</w:t>
        </w:r>
      </w:ins>
      <w:ins w:id="228" w:author="Romulos Machado" w:date="2020-05-16T19:34:00Z">
        <w:r>
          <w:rPr>
            <w:rFonts w:cs="Arial" w:ascii="Arial" w:hAnsi="Arial"/>
            <w:sz w:val="24"/>
            <w:szCs w:val="24"/>
            <w:lang w:eastAsia="pt-BR"/>
          </w:rPr>
          <w:t xml:space="preserve"> </w:t>
        </w:r>
      </w:ins>
      <w:del w:id="229" w:author="Phillip Furtado" w:date="2020-05-16T23:25:00Z">
        <w:r>
          <w:rPr>
            <w:rFonts w:cs="Arial" w:ascii="Arial" w:hAnsi="Arial"/>
            <w:sz w:val="24"/>
            <w:szCs w:val="24"/>
            <w:lang w:eastAsia="pt-BR"/>
          </w:rPr>
          <w:delText xml:space="preserve">único </w:delText>
        </w:r>
      </w:del>
      <w:ins w:id="230" w:author="Romulos Machado" w:date="2020-05-16T19:35:00Z">
        <w:r>
          <w:rPr>
            <w:rFonts w:cs="Arial" w:ascii="Arial" w:hAnsi="Arial"/>
            <w:sz w:val="24"/>
            <w:szCs w:val="24"/>
            <w:lang w:eastAsia="pt-BR"/>
          </w:rPr>
          <w:t xml:space="preserve">de temperatura foi nomeado de </w:t>
        </w:r>
      </w:ins>
      <w:ins w:id="231" w:author="Romulos Machado" w:date="2020-05-16T19:36:00Z">
        <w:r>
          <w:rPr>
            <w:rFonts w:cs="Arial" w:ascii="Arial" w:hAnsi="Arial"/>
            <w:sz w:val="24"/>
            <w:szCs w:val="24"/>
            <w:lang w:eastAsia="pt-BR"/>
          </w:rPr>
          <w:t>“</w:t>
        </w:r>
      </w:ins>
      <w:ins w:id="232" w:author="Romulos Machado" w:date="2020-05-16T19:35:00Z">
        <w:r>
          <w:rPr>
            <w:rFonts w:cs="Arial" w:ascii="Arial" w:hAnsi="Arial"/>
            <w:sz w:val="24"/>
            <w:szCs w:val="24"/>
            <w:lang w:eastAsia="pt-BR"/>
          </w:rPr>
          <w:t>servidores-inlettemp.csv</w:t>
        </w:r>
      </w:ins>
      <w:ins w:id="233" w:author="Romulos Machado" w:date="2020-05-16T19:36:00Z">
        <w:r>
          <w:rPr>
            <w:rFonts w:cs="Arial" w:ascii="Arial" w:hAnsi="Arial"/>
            <w:sz w:val="24"/>
            <w:szCs w:val="24"/>
            <w:lang w:eastAsia="pt-BR"/>
          </w:rPr>
          <w:t xml:space="preserve">”  (contendo 1541376 linhas, 4 colunas e sem valores nulos ou vazios) e o </w:t>
        </w:r>
      </w:ins>
      <w:del w:id="234" w:author="Phillip Furtado" w:date="2020-05-16T23:25:00Z">
        <w:r>
          <w:rPr>
            <w:rFonts w:cs="Arial" w:ascii="Arial" w:hAnsi="Arial"/>
            <w:sz w:val="24"/>
            <w:szCs w:val="24"/>
            <w:lang w:eastAsia="pt-BR"/>
          </w:rPr>
          <w:delText xml:space="preserve">de </w:delText>
        </w:r>
      </w:del>
      <w:ins w:id="235" w:author="Phillip Furtado" w:date="2020-05-16T23:25:00Z">
        <w:r>
          <w:rPr>
            <w:rFonts w:cs="Arial" w:ascii="Arial" w:hAnsi="Arial"/>
            <w:i/>
            <w:iCs/>
            <w:sz w:val="24"/>
            <w:szCs w:val="24"/>
            <w:lang w:eastAsia="pt-BR"/>
          </w:rPr>
          <w:t>dataset</w:t>
        </w:r>
      </w:ins>
      <w:ins w:id="236" w:author="Phillip Furtado" w:date="2020-05-16T23:25:00Z">
        <w:r>
          <w:rPr>
            <w:rFonts w:cs="Arial" w:ascii="Arial" w:hAnsi="Arial"/>
            <w:sz w:val="24"/>
            <w:szCs w:val="24"/>
            <w:lang w:eastAsia="pt-BR"/>
          </w:rPr>
          <w:t xml:space="preserve"> de </w:t>
        </w:r>
      </w:ins>
      <w:ins w:id="237" w:author="Romulos Machado" w:date="2020-05-16T19:36:00Z">
        <w:r>
          <w:rPr>
            <w:rFonts w:cs="Arial" w:ascii="Arial" w:hAnsi="Arial"/>
            <w:sz w:val="24"/>
            <w:szCs w:val="24"/>
            <w:lang w:eastAsia="pt-BR"/>
          </w:rPr>
          <w:t>lo</w:t>
        </w:r>
      </w:ins>
      <w:ins w:id="238" w:author="Romulos Machado" w:date="2020-05-16T19:40:00Z">
        <w:r>
          <w:rPr>
            <w:rFonts w:cs="Arial" w:ascii="Arial" w:hAnsi="Arial"/>
            <w:sz w:val="24"/>
            <w:szCs w:val="24"/>
            <w:lang w:eastAsia="pt-BR"/>
          </w:rPr>
          <w:t xml:space="preserve">gs de alertas foi chamado de </w:t>
        </w:r>
      </w:ins>
      <w:ins w:id="239" w:author="Romulos Machado" w:date="2020-05-16T19:41:00Z">
        <w:r>
          <w:rPr>
            <w:rFonts w:cs="Arial" w:ascii="Arial" w:hAnsi="Arial"/>
            <w:sz w:val="24"/>
            <w:szCs w:val="24"/>
            <w:lang w:eastAsia="pt-BR"/>
          </w:rPr>
          <w:t>“logs_servidores.csv” (contendo 6368 linhas, 4 colunas e sem valores nulos ou vazios)</w:t>
        </w:r>
      </w:ins>
      <w:ins w:id="240" w:author="Romulos Machado" w:date="2020-05-16T20:05:00Z">
        <w:r>
          <w:rPr>
            <w:rFonts w:cs="Arial" w:ascii="Arial" w:hAnsi="Arial"/>
            <w:sz w:val="24"/>
            <w:szCs w:val="24"/>
            <w:lang w:eastAsia="pt-BR"/>
          </w:rPr>
          <w:t>.</w:t>
        </w:r>
      </w:ins>
    </w:p>
    <w:p>
      <w:pPr>
        <w:pStyle w:val="Normal"/>
        <w:suppressAutoHyphens w:val="true"/>
        <w:spacing w:lineRule="auto" w:line="360"/>
        <w:ind w:left="0" w:right="0" w:firstLine="709"/>
        <w:jc w:val="both"/>
        <w:rPr>
          <w:rFonts w:ascii="Arial" w:hAnsi="Arial" w:cs="Arial"/>
          <w:sz w:val="24"/>
          <w:szCs w:val="24"/>
          <w:lang w:eastAsia="pt-BR"/>
          <w:ins w:id="243" w:author="Romulos Machado" w:date="2020-05-05T22:57:00Z"/>
        </w:rPr>
      </w:pPr>
      <w:ins w:id="242" w:author="Romulos Machado" w:date="2020-05-05T22:57:00Z">
        <w:r>
          <w:rPr>
            <w:rFonts w:cs="Arial" w:ascii="Arial" w:hAnsi="Arial"/>
            <w:sz w:val="24"/>
            <w:szCs w:val="24"/>
            <w:lang w:eastAsia="pt-BR"/>
          </w:rPr>
        </w:r>
      </w:ins>
    </w:p>
    <w:p>
      <w:pPr>
        <w:pStyle w:val="Normal"/>
        <w:suppressAutoHyphens w:val="true"/>
        <w:spacing w:lineRule="auto" w:line="360"/>
        <w:ind w:left="0" w:right="0" w:firstLine="709"/>
        <w:jc w:val="both"/>
        <w:rPr/>
      </w:pPr>
      <w:ins w:id="244" w:author="Romulos Machado" w:date="2020-05-16T20:14:00Z">
        <w:r>
          <w:rPr>
            <w:rFonts w:cs="Arial" w:ascii="Arial" w:hAnsi="Arial"/>
            <w:sz w:val="24"/>
            <w:szCs w:val="24"/>
            <w:lang w:eastAsia="pt-BR"/>
          </w:rPr>
          <w:t xml:space="preserve">Usando a ferramenta </w:t>
        </w:r>
      </w:ins>
      <w:ins w:id="245" w:author="Romulos Machado" w:date="2020-05-16T20:14:00Z">
        <w:r>
          <w:rPr>
            <w:rFonts w:cs="Arial" w:ascii="Arial" w:hAnsi="Arial"/>
            <w:i/>
            <w:iCs/>
            <w:sz w:val="24"/>
            <w:szCs w:val="24"/>
            <w:lang w:eastAsia="pt-BR"/>
          </w:rPr>
          <w:t xml:space="preserve">Jupyter </w:t>
        </w:r>
      </w:ins>
      <w:del w:id="246" w:author="Phillip Furtado" w:date="2020-05-16T23:25:00Z">
        <w:r>
          <w:rPr>
            <w:rFonts w:cs="Arial" w:ascii="Arial" w:hAnsi="Arial"/>
            <w:i/>
            <w:iCs/>
            <w:sz w:val="24"/>
            <w:szCs w:val="24"/>
            <w:lang w:eastAsia="pt-BR"/>
          </w:rPr>
          <w:delText>Notebook,  e</w:delText>
        </w:r>
      </w:del>
      <w:ins w:id="247" w:author="Phillip Furtado" w:date="2020-05-16T23:25:00Z">
        <w:r>
          <w:rPr>
            <w:rFonts w:cs="Arial" w:ascii="Arial" w:hAnsi="Arial"/>
            <w:i/>
            <w:iCs/>
            <w:sz w:val="24"/>
            <w:szCs w:val="24"/>
            <w:lang w:eastAsia="pt-BR"/>
          </w:rPr>
          <w:t>Notebook</w:t>
        </w:r>
      </w:ins>
      <w:ins w:id="248" w:author="Phillip Furtado" w:date="2020-05-16T23:25:00Z">
        <w:r>
          <w:rPr>
            <w:rFonts w:cs="Arial" w:ascii="Arial" w:hAnsi="Arial"/>
            <w:sz w:val="24"/>
            <w:szCs w:val="24"/>
            <w:lang w:eastAsia="pt-BR"/>
          </w:rPr>
          <w:t>, e</w:t>
        </w:r>
      </w:ins>
      <w:ins w:id="249" w:author="Romulos Machado" w:date="2020-05-16T20:14:00Z">
        <w:r>
          <w:rPr>
            <w:rFonts w:cs="Arial" w:ascii="Arial" w:hAnsi="Arial"/>
            <w:sz w:val="24"/>
            <w:szCs w:val="24"/>
            <w:lang w:eastAsia="pt-BR"/>
          </w:rPr>
          <w:t xml:space="preserve"> com isso facilitar as nossas interações com os </w:t>
        </w:r>
      </w:ins>
      <w:ins w:id="250" w:author="Romulos Machado" w:date="2020-05-16T20:14:00Z">
        <w:r>
          <w:rPr>
            <w:rFonts w:cs="Arial" w:ascii="Arial" w:hAnsi="Arial"/>
            <w:i/>
            <w:iCs/>
            <w:sz w:val="24"/>
            <w:szCs w:val="24"/>
            <w:lang w:eastAsia="pt-BR"/>
          </w:rPr>
          <w:t>datasets</w:t>
        </w:r>
      </w:ins>
      <w:ins w:id="251" w:author="Romulos Machado" w:date="2020-05-16T20:14:00Z">
        <w:r>
          <w:rPr>
            <w:rFonts w:cs="Arial" w:ascii="Arial" w:hAnsi="Arial"/>
            <w:sz w:val="24"/>
            <w:szCs w:val="24"/>
            <w:lang w:eastAsia="pt-BR"/>
          </w:rPr>
          <w:t xml:space="preserve"> através do Python, assim tratamos e processamos os mesmos conforme a sequência descrita a seguir:</w:t>
        </w:r>
      </w:ins>
    </w:p>
    <w:p>
      <w:pPr>
        <w:pStyle w:val="Normal"/>
        <w:suppressAutoHyphens w:val="true"/>
        <w:spacing w:lineRule="auto" w:line="360"/>
        <w:ind w:left="0" w:right="0" w:firstLine="709"/>
        <w:jc w:val="both"/>
        <w:rPr>
          <w:del w:id="254" w:author="Romulos Machado" w:date="2020-05-17T10:54:26Z"/>
        </w:rPr>
      </w:pPr>
      <w:del w:id="252" w:author="Romulos Machado" w:date="2020-05-17T10:31:39Z">
        <w:r>
          <w:rPr>
            <w:rFonts w:cs="Arial" w:ascii="Arial" w:hAnsi="Arial"/>
            <w:b/>
            <w:bCs/>
            <w:sz w:val="24"/>
            <w:szCs w:val="24"/>
            <w:lang w:eastAsia="pt-BR"/>
          </w:rPr>
          <w:delText xml:space="preserve">3.1 </w:delText>
        </w:r>
      </w:del>
      <w:ins w:id="253" w:author="Romulos Machado" w:date="2020-05-16T20:14:00Z">
        <w:r>
          <w:rPr>
            <w:rFonts w:cs="Arial" w:ascii="Arial" w:hAnsi="Arial"/>
            <w:sz w:val="24"/>
            <w:szCs w:val="24"/>
            <w:lang w:eastAsia="pt-BR"/>
          </w:rPr>
          <w:t>Carregar arquivos originais de temperatura e log de servidores.</w:t>
        </w:r>
      </w:ins>
    </w:p>
    <w:p>
      <w:pPr>
        <w:pStyle w:val="Normal"/>
        <w:widowControl/>
        <w:suppressAutoHyphens w:val="true"/>
        <w:overflowPunct w:val="false"/>
        <w:bidi w:val="0"/>
        <w:spacing w:lineRule="auto" w:line="360" w:before="0" w:after="200"/>
        <w:ind w:left="0" w:right="0" w:firstLine="709"/>
        <w:jc w:val="both"/>
        <w:rPr/>
      </w:pPr>
      <w:del w:id="255" w:author="Romulos Machado" w:date="2020-05-17T10:54:20Z">
        <w:r/>
      </w:del>
      <w:del w:id="256" w:author="Romulos Machado" w:date="2020-05-17T10:54:20Z">
        <w:r>
          <w:rPr>
            <w:rFonts w:cs="Arial" w:ascii="Arial" w:hAnsi="Arial"/>
            <w:i/>
            <w:iCs/>
            <w:sz w:val="24"/>
            <w:szCs w:val="24"/>
            <w:lang w:eastAsia="pt-BR"/>
          </w:rPr>
          <w:delText xml:space="preserve"> </w:delText>
        </w:r>
      </w:del>
      <w:del w:id="257" w:author="Phillip Furtado" w:date="2020-05-16T23:38:00Z">
        <w:r>
          <w:rPr>
            <w:rFonts w:cs="Arial" w:ascii="Arial" w:hAnsi="Arial"/>
            <w:i/>
            <w:iCs/>
            <w:sz w:val="24"/>
            <w:szCs w:val="24"/>
            <w:lang w:eastAsia="pt-BR"/>
          </w:rPr>
          <w:delText>import os</w:delText>
        </w:r>
      </w:del>
      <w:r>
        <w:rPr>
          <w:rFonts w:cs="Arial" w:ascii="Arial" w:hAnsi="Arial"/>
          <w:i/>
          <w:iCs/>
          <w:sz w:val="24"/>
          <w:szCs w:val="24"/>
          <w:lang w:eastAsia="pt-BR"/>
        </w:rPr>
        <mc:AlternateContent>
          <mc:Choice Requires="wps">
            <w:drawing>
              <wp:inline distT="0" distB="0" distL="0" distR="0">
                <wp:extent cx="5760720" cy="688975"/>
                <wp:effectExtent l="0" t="0" r="0" b="0"/>
                <wp:docPr id="1" name=""/>
                <a:graphic xmlns:a="http://schemas.openxmlformats.org/drawingml/2006/main">
                  <a:graphicData uri="http://schemas.microsoft.com/office/word/2010/wordprocessingShape">
                    <wps:wsp>
                      <wps:cNvSpPr/>
                      <wps:spPr>
                        <a:xfrm>
                          <a:off x="0" y="0"/>
                          <a:ext cx="5760000" cy="688320"/>
                        </a:xfrm>
                        <a:prstGeom prst="rect">
                          <a:avLst/>
                        </a:prstGeom>
                        <a:noFill/>
                        <a:ln>
                          <a:noFill/>
                        </a:ln>
                      </wps:spPr>
                      <wps:style>
                        <a:lnRef idx="0"/>
                        <a:fillRef idx="0"/>
                        <a:effectRef idx="0"/>
                        <a:fontRef idx="minor"/>
                      </wps:style>
                      <wps:txbx>
                        <w:txbxContent>
                          <w:p>
                            <w:pPr>
                              <w:pStyle w:val="Figura"/>
                              <w:spacing w:before="120" w:after="120"/>
                              <w:rPr/>
                            </w:pPr>
                            <w:r>
                              <w:rPr/>
                              <w:drawing>
                                <wp:inline distT="0" distB="0" distL="0" distR="0">
                                  <wp:extent cx="5760085" cy="360680"/>
                                  <wp:effectExtent l="0" t="0" r="0" b="0"/>
                                  <wp:docPr id="3"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descr=""/>
                                          <pic:cNvPicPr>
                                            <a:picLocks noChangeAspect="1" noChangeArrowheads="1"/>
                                          </pic:cNvPicPr>
                                        </pic:nvPicPr>
                                        <pic:blipFill>
                                          <a:blip r:embed="rId2"/>
                                          <a:stretch>
                                            <a:fillRect/>
                                          </a:stretch>
                                        </pic:blipFill>
                                        <pic:spPr bwMode="auto">
                                          <a:xfrm>
                                            <a:off x="0" y="0"/>
                                            <a:ext cx="5760085" cy="360680"/>
                                          </a:xfrm>
                                          <a:prstGeom prst="rect">
                                            <a:avLst/>
                                          </a:prstGeom>
                                        </pic:spPr>
                                      </pic:pic>
                                    </a:graphicData>
                                  </a:graphic>
                                </wp:inline>
                              </w:drawing>
                            </w:r>
                            <w:r>
                              <w:rPr>
                                <w:vanish/>
                                <w:rPrChange w:id="0" w:author="Romulos Machado" w:date="2020-05-17T10:30:46Z"/>
                              </w:rPr>
                              <w:br/>
                            </w:r>
                            <w:r>
                              <w:rPr/>
                              <w:t xml:space="preserve">Figura </w:t>
                            </w:r>
                            <w:r>
                              <w:rPr/>
                              <w:fldChar w:fldCharType="begin"/>
                            </w:r>
                            <w:r>
                              <w:rPr/>
                              <w:instrText> SEQ Figura \* ARABIC </w:instrText>
                            </w:r>
                            <w:r>
                              <w:rPr/>
                              <w:fldChar w:fldCharType="separate"/>
                            </w:r>
                            <w:r>
                              <w:rPr/>
                              <w:t>1</w:t>
                            </w:r>
                            <w:r>
                              <w:rPr/>
                              <w:fldChar w:fldCharType="end"/>
                            </w:r>
                          </w:p>
                        </w:txbxContent>
                      </wps:txbx>
                      <wps:bodyPr lIns="0" rIns="0" tIns="0" bIns="0">
                        <a:noAutofit/>
                      </wps:bodyPr>
                    </wps:wsp>
                  </a:graphicData>
                </a:graphic>
              </wp:inline>
            </w:drawing>
          </mc:Choice>
          <mc:Fallback>
            <w:pict>
              <v:rect id="shape_0" stroked="f" style="position:absolute;margin-left:0pt;margin-top:-54.25pt;width:453.5pt;height:54.15pt;mso-position-vertical:top">
                <w10:wrap type="square"/>
                <v:fill o:detectmouseclick="t" on="false"/>
                <v:stroke color="#3465a4" joinstyle="round" endcap="flat"/>
                <v:textbox>
                  <w:txbxContent>
                    <w:p>
                      <w:pPr>
                        <w:pStyle w:val="Figura"/>
                        <w:spacing w:before="120" w:after="120"/>
                        <w:rPr/>
                      </w:pPr>
                      <w:r>
                        <w:rPr/>
                        <w:drawing>
                          <wp:inline distT="0" distB="0" distL="0" distR="0">
                            <wp:extent cx="5760085" cy="360680"/>
                            <wp:effectExtent l="0" t="0" r="0" b="0"/>
                            <wp:docPr id="4"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descr=""/>
                                    <pic:cNvPicPr>
                                      <a:picLocks noChangeAspect="1" noChangeArrowheads="1"/>
                                    </pic:cNvPicPr>
                                  </pic:nvPicPr>
                                  <pic:blipFill>
                                    <a:blip r:embed="rId2"/>
                                    <a:stretch>
                                      <a:fillRect/>
                                    </a:stretch>
                                  </pic:blipFill>
                                  <pic:spPr bwMode="auto">
                                    <a:xfrm>
                                      <a:off x="0" y="0"/>
                                      <a:ext cx="5760085" cy="360680"/>
                                    </a:xfrm>
                                    <a:prstGeom prst="rect">
                                      <a:avLst/>
                                    </a:prstGeom>
                                  </pic:spPr>
                                </pic:pic>
                              </a:graphicData>
                            </a:graphic>
                          </wp:inline>
                        </w:drawing>
                      </w:r>
                      <w:r>
                        <w:rPr>
                          <w:vanish/>
                          <w:rPrChange w:id="0" w:author="Romulos Machado" w:date="2020-05-17T10:30:46Z"/>
                        </w:rPr>
                        <w:br/>
                      </w:r>
                      <w:r>
                        <w:rPr/>
                        <w:t xml:space="preserve">Figura </w:t>
                      </w:r>
                      <w:r>
                        <w:rPr/>
                        <w:fldChar w:fldCharType="begin"/>
                      </w:r>
                      <w:r>
                        <w:rPr/>
                        <w:instrText> SEQ Figura \* ARABIC </w:instrText>
                      </w:r>
                      <w:r>
                        <w:rPr/>
                        <w:fldChar w:fldCharType="separate"/>
                      </w:r>
                      <w:r>
                        <w:rPr/>
                        <w:t>1</w:t>
                      </w:r>
                      <w:r>
                        <w:rPr/>
                        <w:fldChar w:fldCharType="end"/>
                      </w:r>
                    </w:p>
                  </w:txbxContent>
                </v:textbox>
              </v:rect>
            </w:pict>
          </mc:Fallback>
        </mc:AlternateContent>
      </w:r>
    </w:p>
    <w:p>
      <w:pPr>
        <w:pStyle w:val="Normal"/>
        <w:suppressAutoHyphens w:val="true"/>
        <w:spacing w:lineRule="auto" w:line="360"/>
        <w:jc w:val="both"/>
        <w:rPr>
          <w:rFonts w:ascii="Arial" w:hAnsi="Arial" w:cs="Arial"/>
          <w:i/>
          <w:i/>
          <w:iCs/>
          <w:sz w:val="24"/>
          <w:szCs w:val="24"/>
          <w:lang w:eastAsia="pt-BR"/>
          <w:del w:id="261" w:author="Phillip Furtado" w:date="2020-05-16T23:38:00Z"/>
        </w:rPr>
      </w:pPr>
      <w:del w:id="260" w:author="Phillip Furtado" w:date="2020-05-16T23:38:00Z">
        <w:r>
          <w:rPr>
            <w:rFonts w:cs="Arial" w:ascii="Arial" w:hAnsi="Arial"/>
            <w:i/>
            <w:iCs/>
            <w:sz w:val="24"/>
            <w:szCs w:val="24"/>
            <w:lang w:eastAsia="pt-BR"/>
          </w:rPr>
          <w:delText>import numpy as np</w:delText>
        </w:r>
      </w:del>
    </w:p>
    <w:p>
      <w:pPr>
        <w:pStyle w:val="Normal"/>
        <w:suppressAutoHyphens w:val="true"/>
        <w:spacing w:lineRule="auto" w:line="360"/>
        <w:jc w:val="both"/>
        <w:rPr>
          <w:rFonts w:ascii="Arial" w:hAnsi="Arial" w:cs="Arial"/>
          <w:i/>
          <w:i/>
          <w:iCs/>
          <w:sz w:val="24"/>
          <w:szCs w:val="24"/>
          <w:lang w:eastAsia="pt-BR"/>
          <w:del w:id="263" w:author="Phillip Furtado" w:date="2020-05-16T23:38:00Z"/>
        </w:rPr>
      </w:pPr>
      <w:del w:id="262" w:author="Phillip Furtado" w:date="2020-05-16T23:38:00Z">
        <w:r>
          <w:rPr>
            <w:rFonts w:cs="Arial" w:ascii="Arial" w:hAnsi="Arial"/>
            <w:i/>
            <w:iCs/>
            <w:sz w:val="24"/>
            <w:szCs w:val="24"/>
            <w:lang w:eastAsia="pt-BR"/>
          </w:rPr>
          <w:delText>import pandas as pd</w:delText>
        </w:r>
      </w:del>
    </w:p>
    <w:p>
      <w:pPr>
        <w:pStyle w:val="Normal"/>
        <w:suppressAutoHyphens w:val="true"/>
        <w:spacing w:lineRule="auto" w:line="360"/>
        <w:jc w:val="both"/>
        <w:rPr>
          <w:rFonts w:ascii="Arial" w:hAnsi="Arial" w:cs="Arial"/>
          <w:i/>
          <w:i/>
          <w:iCs/>
          <w:sz w:val="24"/>
          <w:szCs w:val="24"/>
          <w:lang w:eastAsia="pt-BR"/>
          <w:del w:id="265" w:author="Phillip Furtado" w:date="2020-05-16T23:38:00Z"/>
        </w:rPr>
      </w:pPr>
      <w:del w:id="264" w:author="Phillip Furtado" w:date="2020-05-16T23:38:00Z">
        <w:r>
          <w:rPr>
            <w:rFonts w:cs="Arial" w:ascii="Arial" w:hAnsi="Arial"/>
            <w:i/>
            <w:iCs/>
            <w:sz w:val="24"/>
            <w:szCs w:val="24"/>
            <w:lang w:eastAsia="pt-BR"/>
          </w:rPr>
          <w:delText>temp = pd.read_csv('datasets_consolidados/servidores-inlettemp.csv')</w:delText>
        </w:r>
      </w:del>
    </w:p>
    <w:p>
      <w:pPr>
        <w:pStyle w:val="Normal"/>
        <w:suppressAutoHyphens w:val="true"/>
        <w:spacing w:lineRule="auto" w:line="360"/>
        <w:jc w:val="both"/>
        <w:rPr>
          <w:rFonts w:ascii="Arial" w:hAnsi="Arial" w:cs="Arial"/>
          <w:i/>
          <w:i/>
          <w:iCs/>
          <w:sz w:val="24"/>
          <w:szCs w:val="24"/>
          <w:lang w:eastAsia="pt-BR"/>
          <w:del w:id="267" w:author="Phillip Furtado" w:date="2020-05-16T23:38:00Z"/>
        </w:rPr>
      </w:pPr>
      <w:del w:id="266" w:author="Phillip Furtado" w:date="2020-05-16T23:38:00Z">
        <w:r>
          <w:rPr>
            <w:rFonts w:cs="Arial" w:ascii="Arial" w:hAnsi="Arial"/>
            <w:i/>
            <w:iCs/>
            <w:sz w:val="24"/>
            <w:szCs w:val="24"/>
            <w:lang w:eastAsia="pt-BR"/>
          </w:rPr>
          <w:delText>logs = pd.read_csv('datasets_consolidados/logs_servidores.csv')</w:delText>
        </w:r>
      </w:del>
    </w:p>
    <w:p>
      <w:pPr>
        <w:pStyle w:val="Normal"/>
        <w:suppressAutoHyphens w:val="true"/>
        <w:spacing w:lineRule="auto" w:line="360"/>
        <w:ind w:left="0" w:right="0" w:firstLine="709"/>
        <w:jc w:val="both"/>
        <w:rPr/>
      </w:pPr>
      <w:r>
        <w:rPr>
          <w:rFonts w:cs="Arial" w:ascii="Arial" w:hAnsi="Arial"/>
          <w:sz w:val="24"/>
          <w:szCs w:val="24"/>
          <w:lang w:eastAsia="pt-BR"/>
        </w:rPr>
        <w:t xml:space="preserve">Se avalia a ocorrência de </w:t>
      </w:r>
      <w:del w:id="268" w:author="Phillip Furtado" w:date="2020-05-16T23:39:00Z">
        <w:r>
          <w:rPr>
            <w:rFonts w:cs="Arial" w:ascii="Arial" w:hAnsi="Arial"/>
            <w:b/>
            <w:bCs/>
            <w:sz w:val="24"/>
            <w:szCs w:val="24"/>
            <w:lang w:eastAsia="pt-BR"/>
          </w:rPr>
          <w:delText xml:space="preserve">3.2 </w:delText>
        </w:r>
      </w:del>
      <w:del w:id="269" w:author="Phillip Furtado" w:date="2020-05-16T23:41:00Z">
        <w:r>
          <w:rPr>
            <w:rFonts w:cs="Arial" w:ascii="Arial" w:hAnsi="Arial"/>
            <w:b/>
            <w:bCs/>
            <w:sz w:val="24"/>
            <w:szCs w:val="24"/>
            <w:lang w:eastAsia="pt-BR"/>
          </w:rPr>
          <w:delText xml:space="preserve">Verificar a quantidade de </w:delText>
        </w:r>
      </w:del>
      <w:ins w:id="270" w:author="Romulos Machado" w:date="2020-05-16T20:14:00Z">
        <w:r>
          <w:rPr>
            <w:rFonts w:cs="Arial" w:ascii="Arial" w:hAnsi="Arial"/>
            <w:sz w:val="24"/>
            <w:szCs w:val="24"/>
            <w:lang w:eastAsia="pt-BR"/>
          </w:rPr>
          <w:t>linhas com valores nulos no</w:t>
        </w:r>
      </w:ins>
      <w:ins w:id="271" w:author="Phillip Furtado" w:date="2020-05-16T23:41:00Z">
        <w:r>
          <w:rPr>
            <w:rFonts w:cs="Arial" w:ascii="Arial" w:hAnsi="Arial"/>
            <w:sz w:val="24"/>
            <w:szCs w:val="24"/>
            <w:lang w:eastAsia="pt-BR"/>
          </w:rPr>
          <w:t>s</w:t>
        </w:r>
      </w:ins>
      <w:ins w:id="272" w:author="Romulos Machado" w:date="2020-05-16T20:14:00Z">
        <w:r>
          <w:rPr>
            <w:rFonts w:cs="Arial" w:ascii="Arial" w:hAnsi="Arial"/>
            <w:sz w:val="24"/>
            <w:szCs w:val="24"/>
            <w:lang w:eastAsia="pt-BR"/>
          </w:rPr>
          <w:t xml:space="preserve"> </w:t>
        </w:r>
      </w:ins>
      <w:ins w:id="273" w:author="Romulos Machado" w:date="2020-05-16T20:14:00Z">
        <w:r>
          <w:rPr>
            <w:rFonts w:cs="Arial" w:ascii="Arial" w:hAnsi="Arial"/>
            <w:i/>
            <w:iCs/>
            <w:sz w:val="24"/>
            <w:szCs w:val="24"/>
            <w:lang w:eastAsia="pt-BR"/>
          </w:rPr>
          <w:t>dataset</w:t>
        </w:r>
      </w:ins>
      <w:ins w:id="274" w:author="Phillip Furtado" w:date="2020-05-16T23:41:00Z">
        <w:r>
          <w:rPr>
            <w:rFonts w:cs="Arial" w:ascii="Arial" w:hAnsi="Arial"/>
            <w:i/>
            <w:iCs/>
            <w:sz w:val="24"/>
            <w:szCs w:val="24"/>
            <w:lang w:eastAsia="pt-BR"/>
          </w:rPr>
          <w:t>s</w:t>
        </w:r>
      </w:ins>
      <w:ins w:id="275" w:author="Romulos Machado" w:date="2020-05-16T20:14:00Z">
        <w:r>
          <w:rPr>
            <w:rFonts w:cs="Arial" w:ascii="Arial" w:hAnsi="Arial"/>
            <w:sz w:val="24"/>
            <w:szCs w:val="24"/>
            <w:lang w:eastAsia="pt-BR"/>
          </w:rPr>
          <w:t xml:space="preserve"> de temperaturas</w:t>
        </w:r>
      </w:ins>
      <w:ins w:id="276" w:author="Phillip Furtado" w:date="2020-05-16T23:40:00Z">
        <w:r>
          <w:rPr>
            <w:rFonts w:cs="Arial" w:ascii="Arial" w:hAnsi="Arial"/>
            <w:sz w:val="24"/>
            <w:szCs w:val="24"/>
            <w:lang w:eastAsia="pt-BR"/>
          </w:rPr>
          <w:t xml:space="preserve"> </w:t>
        </w:r>
      </w:ins>
      <w:ins w:id="277" w:author="Phillip Furtado" w:date="2020-05-16T23:41:00Z">
        <w:r>
          <w:rPr>
            <w:rFonts w:cs="Arial" w:ascii="Arial" w:hAnsi="Arial"/>
            <w:sz w:val="24"/>
            <w:szCs w:val="24"/>
            <w:lang w:eastAsia="pt-BR"/>
          </w:rPr>
          <w:t xml:space="preserve">e </w:t>
        </w:r>
      </w:ins>
      <w:ins w:id="278" w:author="Phillip Furtado" w:date="2020-05-16T23:40:00Z">
        <w:r>
          <w:rPr>
            <w:rFonts w:cs="Arial" w:ascii="Arial" w:hAnsi="Arial"/>
            <w:sz w:val="24"/>
            <w:szCs w:val="24"/>
            <w:lang w:eastAsia="pt-BR"/>
          </w:rPr>
          <w:t>logs de alertas.</w:t>
        </w:r>
      </w:ins>
    </w:p>
    <w:p>
      <w:pPr>
        <w:pStyle w:val="Normal"/>
        <w:suppressAutoHyphens w:val="true"/>
        <w:spacing w:lineRule="auto" w:line="360"/>
        <w:jc w:val="both"/>
        <w:rPr>
          <w:rFonts w:ascii="Arial" w:hAnsi="Arial" w:cs="Arial"/>
          <w:i/>
          <w:i/>
          <w:iCs/>
          <w:sz w:val="24"/>
          <w:szCs w:val="24"/>
          <w:lang w:eastAsia="pt-BR"/>
          <w:del w:id="280" w:author="Phillip Furtado" w:date="2020-05-16T23:42:00Z"/>
        </w:rPr>
      </w:pPr>
      <w:del w:id="279" w:author="Phillip Furtado" w:date="2020-05-16T23:42:00Z">
        <w:r>
          <w:rPr>
            <w:rFonts w:cs="Arial" w:ascii="Arial" w:hAnsi="Arial"/>
            <w:i/>
            <w:iCs/>
            <w:sz w:val="24"/>
            <w:szCs w:val="24"/>
            <w:lang w:eastAsia="pt-BR"/>
          </w:rPr>
          <w:delText>temp.isnull().sum()</w:delText>
        </w:r>
      </w:del>
    </w:p>
    <w:p>
      <w:pPr>
        <w:pStyle w:val="Normal"/>
        <w:suppressAutoHyphens w:val="true"/>
        <w:spacing w:lineRule="auto" w:line="360"/>
        <w:jc w:val="both"/>
        <w:rPr/>
      </w:pPr>
      <w:r>
        <w:rPr/>
        <mc:AlternateContent>
          <mc:Choice Requires="wps">
            <w:drawing>
              <wp:inline distT="0" distB="0" distL="0" distR="0">
                <wp:extent cx="5760720" cy="2285365"/>
                <wp:effectExtent l="0" t="0" r="0" b="0"/>
                <wp:docPr id="5" name=""/>
                <a:graphic xmlns:a="http://schemas.openxmlformats.org/drawingml/2006/main">
                  <a:graphicData uri="http://schemas.microsoft.com/office/word/2010/wordprocessingShape">
                    <wps:wsp>
                      <wps:cNvSpPr/>
                      <wps:spPr>
                        <a:xfrm>
                          <a:off x="0" y="0"/>
                          <a:ext cx="5760000" cy="2284560"/>
                        </a:xfrm>
                        <a:prstGeom prst="rect">
                          <a:avLst/>
                        </a:prstGeom>
                        <a:noFill/>
                        <a:ln>
                          <a:noFill/>
                        </a:ln>
                      </wps:spPr>
                      <wps:style>
                        <a:lnRef idx="0"/>
                        <a:fillRef idx="0"/>
                        <a:effectRef idx="0"/>
                        <a:fontRef idx="minor"/>
                      </wps:style>
                      <wps:txbx>
                        <w:txbxContent>
                          <w:p>
                            <w:pPr>
                              <w:pStyle w:val="Figura"/>
                              <w:spacing w:before="120" w:after="120"/>
                              <w:rPr/>
                            </w:pPr>
                            <w:r>
                              <w:rPr/>
                              <w:drawing>
                                <wp:inline distT="0" distB="0" distL="0" distR="0">
                                  <wp:extent cx="5760085" cy="1957070"/>
                                  <wp:effectExtent l="0" t="0" r="0" b="0"/>
                                  <wp:docPr id="7"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3" descr=""/>
                                          <pic:cNvPicPr>
                                            <a:picLocks noChangeAspect="1" noChangeArrowheads="1"/>
                                          </pic:cNvPicPr>
                                        </pic:nvPicPr>
                                        <pic:blipFill>
                                          <a:blip r:embed="rId3"/>
                                          <a:stretch>
                                            <a:fillRect/>
                                          </a:stretch>
                                        </pic:blipFill>
                                        <pic:spPr bwMode="auto">
                                          <a:xfrm>
                                            <a:off x="0" y="0"/>
                                            <a:ext cx="5760085" cy="1957070"/>
                                          </a:xfrm>
                                          <a:prstGeom prst="rect">
                                            <a:avLst/>
                                          </a:prstGeom>
                                        </pic:spPr>
                                      </pic:pic>
                                    </a:graphicData>
                                  </a:graphic>
                                </wp:inline>
                              </w:drawing>
                            </w:r>
                            <w:r>
                              <w:rPr>
                                <w:vanish/>
                                <w:rPrChange w:id="0" w:author="Romulos Machado" w:date="2020-05-17T10:30:54Z"/>
                              </w:rPr>
                              <w:br/>
                            </w:r>
                            <w:r>
                              <w:rPr/>
                              <w:t xml:space="preserve">Figura </w:t>
                            </w:r>
                            <w:r>
                              <w:rPr/>
                              <w:fldChar w:fldCharType="begin"/>
                            </w:r>
                            <w:r>
                              <w:rPr/>
                              <w:instrText> SEQ Figura \* ARABIC </w:instrText>
                            </w:r>
                            <w:r>
                              <w:rPr/>
                              <w:fldChar w:fldCharType="separate"/>
                            </w:r>
                            <w:r>
                              <w:rPr/>
                              <w:t>2</w:t>
                            </w:r>
                            <w:r>
                              <w:rPr/>
                              <w:fldChar w:fldCharType="end"/>
                            </w:r>
                          </w:p>
                        </w:txbxContent>
                      </wps:txbx>
                      <wps:bodyPr lIns="0" rIns="0" tIns="0" bIns="0">
                        <a:noAutofit/>
                      </wps:bodyPr>
                    </wps:wsp>
                  </a:graphicData>
                </a:graphic>
              </wp:inline>
            </w:drawing>
          </mc:Choice>
          <mc:Fallback>
            <w:pict>
              <v:rect id="shape_0" stroked="f" style="position:absolute;margin-left:0pt;margin-top:-179.95pt;width:453.5pt;height:179.85pt;mso-position-vertical:top">
                <w10:wrap type="square"/>
                <v:fill o:detectmouseclick="t" on="false"/>
                <v:stroke color="#3465a4" joinstyle="round" endcap="flat"/>
                <v:textbox>
                  <w:txbxContent>
                    <w:p>
                      <w:pPr>
                        <w:pStyle w:val="Figura"/>
                        <w:spacing w:before="120" w:after="120"/>
                        <w:rPr/>
                      </w:pPr>
                      <w:r>
                        <w:rPr/>
                        <w:drawing>
                          <wp:inline distT="0" distB="0" distL="0" distR="0">
                            <wp:extent cx="5760085" cy="1957070"/>
                            <wp:effectExtent l="0" t="0" r="0" b="0"/>
                            <wp:docPr id="8"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3" descr=""/>
                                    <pic:cNvPicPr>
                                      <a:picLocks noChangeAspect="1" noChangeArrowheads="1"/>
                                    </pic:cNvPicPr>
                                  </pic:nvPicPr>
                                  <pic:blipFill>
                                    <a:blip r:embed="rId3"/>
                                    <a:stretch>
                                      <a:fillRect/>
                                    </a:stretch>
                                  </pic:blipFill>
                                  <pic:spPr bwMode="auto">
                                    <a:xfrm>
                                      <a:off x="0" y="0"/>
                                      <a:ext cx="5760085" cy="1957070"/>
                                    </a:xfrm>
                                    <a:prstGeom prst="rect">
                                      <a:avLst/>
                                    </a:prstGeom>
                                  </pic:spPr>
                                </pic:pic>
                              </a:graphicData>
                            </a:graphic>
                          </wp:inline>
                        </w:drawing>
                      </w:r>
                      <w:r>
                        <w:rPr>
                          <w:vanish/>
                          <w:rPrChange w:id="0" w:author="Romulos Machado" w:date="2020-05-17T10:30:54Z"/>
                        </w:rPr>
                        <w:br/>
                      </w:r>
                      <w:r>
                        <w:rPr/>
                        <w:t xml:space="preserve">Figura </w:t>
                      </w:r>
                      <w:r>
                        <w:rPr/>
                        <w:fldChar w:fldCharType="begin"/>
                      </w:r>
                      <w:r>
                        <w:rPr/>
                        <w:instrText> SEQ Figura \* ARABIC </w:instrText>
                      </w:r>
                      <w:r>
                        <w:rPr/>
                        <w:fldChar w:fldCharType="separate"/>
                      </w:r>
                      <w:r>
                        <w:rPr/>
                        <w:t>2</w:t>
                      </w:r>
                      <w:r>
                        <w:rPr/>
                        <w:fldChar w:fldCharType="end"/>
                      </w:r>
                    </w:p>
                  </w:txbxContent>
                </v:textbox>
              </v:rect>
            </w:pict>
          </mc:Fallback>
        </mc:AlternateContent>
      </w:r>
    </w:p>
    <w:p>
      <w:pPr>
        <w:pStyle w:val="Normal"/>
        <w:suppressAutoHyphens w:val="true"/>
        <w:spacing w:lineRule="auto" w:line="360"/>
        <w:ind w:left="0" w:right="0" w:firstLine="426"/>
        <w:jc w:val="both"/>
        <w:rPr>
          <w:del w:id="285" w:author="Phillip Furtado" w:date="2020-05-16T23:42:00Z"/>
        </w:rPr>
      </w:pPr>
      <w:del w:id="283" w:author="Phillip Furtado" w:date="2020-05-16T23:42:00Z">
        <w:r>
          <w:rPr>
            <w:rFonts w:cs="Arial" w:ascii="Arial" w:hAnsi="Arial"/>
            <w:b/>
            <w:bCs/>
            <w:sz w:val="24"/>
            <w:szCs w:val="24"/>
            <w:lang w:eastAsia="pt-BR"/>
          </w:rPr>
          <w:delText xml:space="preserve">3.3 </w:delText>
        </w:r>
      </w:del>
      <w:del w:id="284" w:author="Phillip Furtado" w:date="2020-05-16T23:42:00Z">
        <w:r>
          <w:rPr>
            <w:rFonts w:cs="Arial" w:ascii="Arial" w:hAnsi="Arial"/>
            <w:sz w:val="24"/>
            <w:szCs w:val="24"/>
            <w:lang w:eastAsia="pt-BR"/>
          </w:rPr>
          <w:delText>Verificar a quantidade de linhas com valores nulos no dataset de logs de alertas</w:delText>
        </w:r>
      </w:del>
    </w:p>
    <w:p>
      <w:pPr>
        <w:pStyle w:val="Normal"/>
        <w:suppressAutoHyphens w:val="true"/>
        <w:spacing w:lineRule="auto" w:line="360"/>
        <w:ind w:left="0" w:right="0" w:firstLine="426"/>
        <w:jc w:val="both"/>
        <w:rPr>
          <w:del w:id="295" w:author="Phillip Furtado" w:date="2020-05-16T23:42:00Z"/>
        </w:rPr>
      </w:pPr>
      <w:del w:id="286" w:author="Romulos Machado" w:date="2020-05-17T10:32:01Z">
        <w:r>
          <w:rPr>
            <w:rFonts w:cs="Arial" w:ascii="Arial" w:hAnsi="Arial"/>
            <w:i/>
            <w:iCs/>
            <w:sz w:val="24"/>
            <w:szCs w:val="24"/>
            <w:lang w:eastAsia="pt-BR"/>
          </w:rPr>
          <w:delText>l</w:delText>
        </w:r>
      </w:del>
      <w:del w:id="287" w:author="Romulos Machado" w:date="2020-05-17T10:31:59Z">
        <w:r>
          <w:rPr>
            <w:rFonts w:cs="Arial" w:ascii="Arial" w:hAnsi="Arial"/>
            <w:i/>
            <w:iCs/>
            <w:sz w:val="24"/>
            <w:szCs w:val="24"/>
            <w:lang w:eastAsia="pt-BR"/>
          </w:rPr>
          <w:delText>ogs.isnull().sum()</w:delText>
        </w:r>
      </w:del>
      <w:ins w:id="288" w:author="Phillip Furtado" w:date="2020-05-16T23:44:00Z">
        <w:r>
          <w:rPr>
            <w:rFonts w:cs="Arial" w:ascii="Arial" w:hAnsi="Arial"/>
            <w:sz w:val="24"/>
            <w:szCs w:val="24"/>
            <w:lang w:eastAsia="pt-BR"/>
          </w:rPr>
          <w:t>É necessário</w:t>
        </w:r>
      </w:ins>
      <w:ins w:id="289" w:author="Phillip Furtado" w:date="2020-05-16T23:45:00Z">
        <w:r>
          <w:rPr>
            <w:rFonts w:cs="Arial" w:ascii="Arial" w:hAnsi="Arial"/>
            <w:sz w:val="24"/>
            <w:szCs w:val="24"/>
            <w:lang w:eastAsia="pt-BR"/>
          </w:rPr>
          <w:t xml:space="preserve"> realizar alguns procedimentos de ajustes e limpeza </w:t>
        </w:r>
      </w:ins>
      <w:ins w:id="290" w:author="Phillip Furtado" w:date="2020-05-16T23:46:00Z">
        <w:r>
          <w:rPr>
            <w:rFonts w:cs="Arial" w:ascii="Arial" w:hAnsi="Arial"/>
            <w:sz w:val="24"/>
            <w:szCs w:val="24"/>
            <w:lang w:eastAsia="pt-BR"/>
          </w:rPr>
          <w:t>nos dados</w:t>
        </w:r>
      </w:ins>
      <w:ins w:id="291" w:author="Phillip Furtado" w:date="2020-05-16T23:45:00Z">
        <w:r>
          <w:rPr>
            <w:rFonts w:cs="Arial" w:ascii="Arial" w:hAnsi="Arial"/>
            <w:sz w:val="24"/>
            <w:szCs w:val="24"/>
            <w:lang w:eastAsia="pt-BR"/>
          </w:rPr>
          <w:t>, o</w:t>
        </w:r>
      </w:ins>
      <w:ins w:id="292" w:author="Romulos Machado" w:date="2020-05-17T10:33:17Z">
        <w:r>
          <w:rPr>
            <w:rFonts w:cs="Arial" w:ascii="Arial" w:hAnsi="Arial"/>
            <w:sz w:val="24"/>
            <w:szCs w:val="24"/>
            <w:lang w:eastAsia="pt-BR"/>
          </w:rPr>
          <w:t>nde o</w:t>
        </w:r>
      </w:ins>
      <w:ins w:id="293" w:author="Phillip Furtado" w:date="2020-05-16T23:45:00Z">
        <w:r>
          <w:rPr>
            <w:rFonts w:cs="Arial" w:ascii="Arial" w:hAnsi="Arial"/>
            <w:sz w:val="24"/>
            <w:szCs w:val="24"/>
            <w:lang w:eastAsia="pt-BR"/>
          </w:rPr>
          <w:t xml:space="preserve"> primeiro passo é</w:t>
        </w:r>
      </w:ins>
      <w:ins w:id="294" w:author="Phillip Furtado" w:date="2020-05-16T23:44:00Z">
        <w:r>
          <w:rPr>
            <w:rFonts w:cs="Arial" w:ascii="Arial" w:hAnsi="Arial"/>
            <w:sz w:val="24"/>
            <w:szCs w:val="24"/>
            <w:lang w:eastAsia="pt-BR"/>
          </w:rPr>
          <w:t xml:space="preserve"> </w:t>
        </w:r>
      </w:ins>
    </w:p>
    <w:p>
      <w:pPr>
        <w:pStyle w:val="Normal"/>
        <w:suppressAutoHyphens w:val="true"/>
        <w:spacing w:lineRule="auto" w:line="360"/>
        <w:ind w:left="0" w:right="0" w:firstLine="426"/>
        <w:jc w:val="both"/>
        <w:rPr/>
      </w:pPr>
      <w:del w:id="296" w:author="Phillip Furtado" w:date="2020-05-16T23:44:00Z">
        <w:r>
          <w:rPr>
            <w:rFonts w:cs="Arial" w:ascii="Arial" w:hAnsi="Arial"/>
            <w:b/>
            <w:bCs/>
            <w:sz w:val="24"/>
            <w:szCs w:val="24"/>
            <w:lang w:eastAsia="pt-BR"/>
          </w:rPr>
          <w:delText>3.4 R</w:delText>
        </w:r>
      </w:del>
      <w:ins w:id="297" w:author="Phillip Furtado" w:date="2020-05-16T23:44:00Z">
        <w:r>
          <w:rPr>
            <w:rFonts w:cs="Arial" w:ascii="Arial" w:hAnsi="Arial"/>
            <w:sz w:val="24"/>
            <w:szCs w:val="24"/>
            <w:lang w:eastAsia="pt-BR"/>
          </w:rPr>
          <w:t>r</w:t>
        </w:r>
      </w:ins>
      <w:ins w:id="298" w:author="Romulos Machado" w:date="2020-05-16T20:14:00Z">
        <w:r>
          <w:rPr>
            <w:rFonts w:cs="Arial" w:ascii="Arial" w:hAnsi="Arial"/>
            <w:sz w:val="24"/>
            <w:szCs w:val="24"/>
            <w:lang w:eastAsia="pt-BR"/>
          </w:rPr>
          <w:t xml:space="preserve">emover as não-ocorrências de temperatura no </w:t>
        </w:r>
      </w:ins>
      <w:ins w:id="299" w:author="Romulos Machado" w:date="2020-05-16T20:14:00Z">
        <w:r>
          <w:rPr>
            <w:rFonts w:cs="Arial" w:ascii="Arial" w:hAnsi="Arial"/>
            <w:i/>
            <w:iCs/>
            <w:sz w:val="24"/>
            <w:szCs w:val="24"/>
            <w:lang w:eastAsia="pt-BR"/>
          </w:rPr>
          <w:t>dataset</w:t>
        </w:r>
      </w:ins>
      <w:ins w:id="300" w:author="Romulos Machado" w:date="2020-05-16T20:14:00Z">
        <w:r>
          <w:rPr>
            <w:rFonts w:cs="Arial" w:ascii="Arial" w:hAnsi="Arial"/>
            <w:sz w:val="24"/>
            <w:szCs w:val="24"/>
            <w:lang w:eastAsia="pt-BR"/>
          </w:rPr>
          <w:t xml:space="preserve"> de temperaturas, pois evidencia que o servidor estava desligado e isso é caracterizado quando o atributo </w:t>
        </w:r>
      </w:ins>
      <w:ins w:id="301" w:author="Romulos Machado" w:date="2020-05-16T20:14:00Z">
        <w:r>
          <w:rPr>
            <w:rFonts w:cs="Arial" w:ascii="Arial" w:hAnsi="Arial"/>
            <w:i/>
            <w:iCs/>
            <w:sz w:val="24"/>
            <w:szCs w:val="24"/>
            <w:lang w:eastAsia="pt-BR"/>
          </w:rPr>
          <w:t>Average</w:t>
        </w:r>
      </w:ins>
      <w:ins w:id="302" w:author="Romulos Machado" w:date="2020-05-16T20:14:00Z">
        <w:r>
          <w:rPr>
            <w:rFonts w:cs="Arial" w:ascii="Arial" w:hAnsi="Arial"/>
            <w:sz w:val="24"/>
            <w:szCs w:val="24"/>
            <w:lang w:eastAsia="pt-BR"/>
          </w:rPr>
          <w:t xml:space="preserve"> indica o valor de -128. </w:t>
        </w:r>
      </w:ins>
      <w:del w:id="303" w:author="Phillip Furtado" w:date="2020-05-16T23:44:00Z">
        <w:r>
          <w:rPr>
            <w:rFonts w:cs="Arial" w:ascii="Arial" w:hAnsi="Arial"/>
            <w:sz w:val="24"/>
            <w:szCs w:val="24"/>
            <w:lang w:eastAsia="pt-BR"/>
          </w:rPr>
          <w:delText>Esse tipo de registro de máquina desligada não são</w:delText>
        </w:r>
      </w:del>
      <w:ins w:id="304" w:author="Phillip Furtado" w:date="2020-05-16T23:44:00Z">
        <w:r>
          <w:rPr>
            <w:rFonts w:cs="Arial" w:ascii="Arial" w:hAnsi="Arial"/>
            <w:sz w:val="24"/>
            <w:szCs w:val="24"/>
            <w:lang w:eastAsia="pt-BR"/>
          </w:rPr>
          <w:t>Esse tipo de registro de máquina desligada não é</w:t>
        </w:r>
      </w:ins>
      <w:ins w:id="305" w:author="Romulos Machado" w:date="2020-05-16T20:14:00Z">
        <w:r>
          <w:rPr>
            <w:rFonts w:cs="Arial" w:ascii="Arial" w:hAnsi="Arial"/>
            <w:sz w:val="24"/>
            <w:szCs w:val="24"/>
            <w:lang w:eastAsia="pt-BR"/>
          </w:rPr>
          <w:t xml:space="preserve"> </w:t>
        </w:r>
      </w:ins>
      <w:del w:id="306" w:author="Phillip Furtado" w:date="2020-05-16T23:44:00Z">
        <w:r>
          <w:rPr>
            <w:rFonts w:cs="Arial" w:ascii="Arial" w:hAnsi="Arial"/>
            <w:sz w:val="24"/>
            <w:szCs w:val="24"/>
            <w:lang w:eastAsia="pt-BR"/>
          </w:rPr>
          <w:delText>relevantes</w:delText>
        </w:r>
      </w:del>
      <w:ins w:id="307" w:author="Phillip Furtado" w:date="2020-05-16T23:44:00Z">
        <w:r>
          <w:rPr>
            <w:rFonts w:cs="Arial" w:ascii="Arial" w:hAnsi="Arial"/>
            <w:sz w:val="24"/>
            <w:szCs w:val="24"/>
            <w:lang w:eastAsia="pt-BR"/>
          </w:rPr>
          <w:t>relevante</w:t>
        </w:r>
      </w:ins>
      <w:ins w:id="308" w:author="Romulos Machado" w:date="2020-05-16T20:14:00Z">
        <w:r>
          <w:rPr>
            <w:rFonts w:cs="Arial" w:ascii="Arial" w:hAnsi="Arial"/>
            <w:sz w:val="24"/>
            <w:szCs w:val="24"/>
            <w:lang w:eastAsia="pt-BR"/>
          </w:rPr>
          <w:t xml:space="preserve"> para o nosso estudo, pois não fica </w:t>
        </w:r>
      </w:ins>
      <w:del w:id="309" w:author="Phillip Furtado" w:date="2020-05-16T23:45:00Z">
        <w:r>
          <w:rPr>
            <w:rFonts w:cs="Arial" w:ascii="Arial" w:hAnsi="Arial"/>
            <w:sz w:val="24"/>
            <w:szCs w:val="24"/>
            <w:lang w:eastAsia="pt-BR"/>
          </w:rPr>
          <w:delText>in</w:delText>
        </w:r>
      </w:del>
      <w:ins w:id="310" w:author="Romulos Machado" w:date="2020-05-16T20:14:00Z">
        <w:r>
          <w:rPr>
            <w:rFonts w:cs="Arial" w:ascii="Arial" w:hAnsi="Arial"/>
            <w:sz w:val="24"/>
            <w:szCs w:val="24"/>
            <w:lang w:eastAsia="pt-BR"/>
          </w:rPr>
          <w:t>viável comparar temperatura com qualquer outra variável.</w:t>
        </w:r>
      </w:ins>
    </w:p>
    <w:p>
      <w:pPr>
        <w:pStyle w:val="Normal"/>
        <w:suppressAutoHyphens w:val="true"/>
        <w:spacing w:lineRule="auto" w:line="360"/>
        <w:ind w:left="0" w:right="0" w:firstLine="426"/>
        <w:jc w:val="both"/>
        <w:rPr>
          <w:rFonts w:ascii="Arial" w:hAnsi="Arial" w:cs="Arial"/>
          <w:sz w:val="24"/>
          <w:szCs w:val="24"/>
          <w:lang w:eastAsia="pt-BR"/>
          <w:del w:id="313" w:author="Phillip Furtado" w:date="2020-05-16T23:46:00Z"/>
        </w:rPr>
      </w:pPr>
      <w:ins w:id="311" w:author="Phillip Furtado" w:date="2020-05-16T23:45:00Z">
        <w:r>
          <w:rPr>
            <w:rFonts w:cs="Arial" w:ascii="Arial" w:hAnsi="Arial"/>
            <w:sz w:val="24"/>
            <w:szCs w:val="24"/>
            <w:lang w:eastAsia="pt-BR"/>
          </w:rPr>
          <w:t xml:space="preserve"> </w:t>
        </w:r>
      </w:ins>
      <w:ins w:id="312" w:author="Phillip Furtado" w:date="2020-05-16T23:45:00Z">
        <w:r>
          <w:rPr>
            <w:rFonts w:cs="Arial" w:ascii="Arial" w:hAnsi="Arial"/>
            <w:sz w:val="24"/>
            <w:szCs w:val="24"/>
            <w:lang w:eastAsia="pt-BR"/>
          </w:rPr>
          <w:t xml:space="preserve">O segundo passo é </w:t>
        </w:r>
      </w:ins>
    </w:p>
    <w:p>
      <w:pPr>
        <w:pStyle w:val="Normal"/>
        <w:suppressAutoHyphens w:val="true"/>
        <w:spacing w:lineRule="auto" w:line="360"/>
        <w:ind w:left="0" w:right="0" w:firstLine="426"/>
        <w:jc w:val="both"/>
        <w:rPr>
          <w:rFonts w:ascii="Arial" w:hAnsi="Arial" w:cs="Arial"/>
          <w:i/>
          <w:i/>
          <w:iCs/>
          <w:sz w:val="24"/>
          <w:szCs w:val="24"/>
          <w:lang w:eastAsia="pt-BR"/>
          <w:del w:id="315" w:author="Phillip Furtado" w:date="2020-05-16T23:46:00Z"/>
        </w:rPr>
      </w:pPr>
      <w:del w:id="314" w:author="Romulos Machado" w:date="2020-05-17T10:36:22Z">
        <w:r>
          <w:rPr>
            <w:rFonts w:cs="Arial" w:ascii="Arial" w:hAnsi="Arial"/>
            <w:i/>
            <w:iCs/>
            <w:sz w:val="24"/>
            <w:szCs w:val="24"/>
            <w:lang w:eastAsia="pt-BR"/>
          </w:rPr>
          <w:delText>temp.drop(temp.index[temp['Average'] == -128], inplace = True)</w:delText>
        </w:r>
      </w:del>
    </w:p>
    <w:p>
      <w:pPr>
        <w:pStyle w:val="Normal"/>
        <w:suppressAutoHyphens w:val="true"/>
        <w:spacing w:lineRule="auto" w:line="360"/>
        <w:ind w:left="0" w:right="0" w:firstLine="426"/>
        <w:jc w:val="both"/>
        <w:rPr>
          <w:del w:id="338" w:author="Phillip Furtado" w:date="2020-05-16T23:46:00Z"/>
        </w:rPr>
      </w:pPr>
      <w:del w:id="316" w:author="Romulos Machado" w:date="2020-05-17T10:36:22Z">
        <w:r>
          <w:rPr>
            <w:rFonts w:cs="Arial" w:ascii="Arial" w:hAnsi="Arial"/>
            <w:b/>
            <w:bCs/>
            <w:sz w:val="24"/>
            <w:szCs w:val="24"/>
            <w:lang w:eastAsia="pt-BR"/>
          </w:rPr>
          <w:delText>3.5</w:delText>
        </w:r>
      </w:del>
      <w:del w:id="317" w:author="Phillip Furtado" w:date="2020-05-16T23:46:00Z">
        <w:r>
          <w:rPr>
            <w:rFonts w:cs="Arial" w:ascii="Arial" w:hAnsi="Arial"/>
            <w:b/>
            <w:bCs/>
            <w:sz w:val="24"/>
            <w:szCs w:val="24"/>
            <w:lang w:eastAsia="pt-BR"/>
          </w:rPr>
          <w:delText xml:space="preserve"> T</w:delText>
        </w:r>
      </w:del>
      <w:ins w:id="318" w:author="Phillip Furtado" w:date="2020-05-16T23:46:00Z">
        <w:r>
          <w:rPr>
            <w:rFonts w:cs="Arial" w:ascii="Arial" w:hAnsi="Arial"/>
            <w:sz w:val="24"/>
            <w:szCs w:val="24"/>
            <w:lang w:eastAsia="pt-BR"/>
          </w:rPr>
          <w:t>t</w:t>
        </w:r>
      </w:ins>
      <w:ins w:id="319" w:author="Romulos Machado" w:date="2020-05-16T20:14:00Z">
        <w:r>
          <w:rPr>
            <w:rFonts w:cs="Arial" w:ascii="Arial" w:hAnsi="Arial"/>
            <w:sz w:val="24"/>
            <w:szCs w:val="24"/>
            <w:lang w:eastAsia="pt-BR"/>
          </w:rPr>
          <w:t xml:space="preserve">ransformar o atributo Time em </w:t>
        </w:r>
      </w:ins>
      <w:del w:id="320" w:author="Phillip Furtado" w:date="2020-05-16T23:46:00Z">
        <w:r>
          <w:rPr>
            <w:rFonts w:cs="Arial" w:ascii="Arial" w:hAnsi="Arial"/>
            <w:sz w:val="24"/>
            <w:szCs w:val="24"/>
            <w:lang w:eastAsia="pt-BR"/>
          </w:rPr>
          <w:delText>tipo Date</w:delText>
        </w:r>
      </w:del>
      <w:ins w:id="321" w:author="Phillip Furtado" w:date="2020-05-16T23:46:00Z">
        <w:r>
          <w:rPr>
            <w:rFonts w:cs="Arial" w:ascii="Arial" w:hAnsi="Arial"/>
            <w:sz w:val="24"/>
            <w:szCs w:val="24"/>
            <w:lang w:eastAsia="pt-BR"/>
          </w:rPr>
          <w:t xml:space="preserve">tipo </w:t>
        </w:r>
      </w:ins>
      <w:ins w:id="322" w:author="Phillip Furtado" w:date="2020-05-16T23:47:00Z">
        <w:r>
          <w:rPr>
            <w:rFonts w:cs="Arial" w:ascii="Arial" w:hAnsi="Arial"/>
            <w:i/>
            <w:iCs/>
            <w:sz w:val="24"/>
            <w:szCs w:val="24"/>
            <w:lang w:eastAsia="pt-BR"/>
          </w:rPr>
          <w:t>d</w:t>
        </w:r>
      </w:ins>
      <w:ins w:id="323" w:author="Phillip Furtado" w:date="2020-05-16T23:46:00Z">
        <w:r>
          <w:rPr>
            <w:rFonts w:cs="Arial" w:ascii="Arial" w:hAnsi="Arial"/>
            <w:i/>
            <w:iCs/>
            <w:sz w:val="24"/>
            <w:szCs w:val="24"/>
            <w:lang w:eastAsia="pt-BR"/>
          </w:rPr>
          <w:t>ate</w:t>
        </w:r>
      </w:ins>
      <w:ins w:id="324" w:author="Romulos Machado" w:date="2020-05-16T20:14:00Z">
        <w:r>
          <w:rPr>
            <w:rFonts w:cs="Arial" w:ascii="Arial" w:hAnsi="Arial"/>
            <w:sz w:val="24"/>
            <w:szCs w:val="24"/>
            <w:lang w:eastAsia="pt-BR"/>
          </w:rPr>
          <w:t xml:space="preserve"> </w:t>
        </w:r>
      </w:ins>
      <w:del w:id="325" w:author="Phillip Furtado" w:date="2020-05-16T23:47:00Z">
        <w:r>
          <w:rPr>
            <w:rFonts w:cs="Arial" w:ascii="Arial" w:hAnsi="Arial"/>
            <w:sz w:val="24"/>
            <w:szCs w:val="24"/>
            <w:lang w:eastAsia="pt-BR"/>
          </w:rPr>
          <w:delText>and</w:delText>
        </w:r>
      </w:del>
      <w:ins w:id="326" w:author="Phillip Furtado" w:date="2020-05-16T23:47:00Z">
        <w:r>
          <w:rPr>
            <w:rFonts w:cs="Arial" w:ascii="Arial" w:hAnsi="Arial"/>
            <w:sz w:val="24"/>
            <w:szCs w:val="24"/>
            <w:lang w:eastAsia="pt-BR"/>
          </w:rPr>
          <w:t>e</w:t>
        </w:r>
      </w:ins>
      <w:ins w:id="327" w:author="Romulos Machado" w:date="2020-05-16T20:14:00Z">
        <w:r>
          <w:rPr>
            <w:rFonts w:cs="Arial" w:ascii="Arial" w:hAnsi="Arial"/>
            <w:sz w:val="24"/>
            <w:szCs w:val="24"/>
            <w:lang w:eastAsia="pt-BR"/>
          </w:rPr>
          <w:t xml:space="preserve"> cria</w:t>
        </w:r>
      </w:ins>
      <w:ins w:id="328" w:author="Romulos Machado" w:date="2020-05-16T20:14:00Z">
        <w:r>
          <w:rPr>
            <w:rFonts w:cs="Arial" w:ascii="Arial" w:hAnsi="Arial"/>
            <w:sz w:val="24"/>
            <w:szCs w:val="24"/>
            <w:lang w:eastAsia="pt-BR"/>
          </w:rPr>
          <w:t>r</w:t>
        </w:r>
      </w:ins>
      <w:ins w:id="329" w:author="Romulos Machado" w:date="2020-05-16T20:14:00Z">
        <w:r>
          <w:rPr>
            <w:rFonts w:cs="Arial" w:ascii="Arial" w:hAnsi="Arial"/>
            <w:sz w:val="24"/>
            <w:szCs w:val="24"/>
            <w:lang w:eastAsia="pt-BR"/>
          </w:rPr>
          <w:t xml:space="preserve"> um atributo </w:t>
        </w:r>
      </w:ins>
      <w:ins w:id="330" w:author="Romulos Machado" w:date="2020-05-16T20:14:00Z">
        <w:r>
          <w:rPr>
            <w:rFonts w:cs="Arial" w:ascii="Arial" w:hAnsi="Arial"/>
            <w:i/>
            <w:iCs/>
            <w:sz w:val="24"/>
            <w:szCs w:val="24"/>
            <w:lang w:eastAsia="pt-BR"/>
          </w:rPr>
          <w:t>DateOnly</w:t>
        </w:r>
      </w:ins>
      <w:ins w:id="331" w:author="Romulos Machado" w:date="2020-05-16T20:14:00Z">
        <w:r>
          <w:rPr>
            <w:rFonts w:cs="Arial" w:ascii="Arial" w:hAnsi="Arial"/>
            <w:sz w:val="24"/>
            <w:szCs w:val="24"/>
            <w:lang w:eastAsia="pt-BR"/>
          </w:rPr>
          <w:t xml:space="preserve"> para posteriores comparações entre bases. Esse novo atributo irá nos ajudar a indexar e juntar as bases.</w:t>
        </w:r>
      </w:ins>
      <w:ins w:id="332" w:author="Phillip Furtado" w:date="2020-05-16T23:46:00Z">
        <w:r>
          <w:rPr>
            <w:rFonts w:cs="Arial" w:ascii="Arial" w:hAnsi="Arial"/>
            <w:sz w:val="24"/>
            <w:szCs w:val="24"/>
            <w:lang w:eastAsia="pt-BR"/>
          </w:rPr>
          <w:t xml:space="preserve"> </w:t>
        </w:r>
      </w:ins>
      <w:del w:id="333" w:author="Romulos Machado" w:date="2020-05-17T10:58:11Z">
        <w:r>
          <w:rPr>
            <w:rFonts w:cs="Arial" w:ascii="Arial" w:hAnsi="Arial"/>
            <w:sz w:val="24"/>
            <w:szCs w:val="24"/>
            <w:lang w:eastAsia="pt-BR"/>
          </w:rPr>
          <w:delText>O terceiro e último</w:delText>
        </w:r>
      </w:del>
      <w:ins w:id="334" w:author="Romulos Machado" w:date="2020-05-17T10:58:11Z">
        <w:r>
          <w:rPr>
            <w:rFonts w:eastAsia="Calibri" w:cs="Arial" w:ascii="Arial" w:hAnsi="Arial"/>
            <w:color w:val="auto"/>
            <w:kern w:val="0"/>
            <w:sz w:val="24"/>
            <w:szCs w:val="24"/>
            <w:lang w:val="pt-BR" w:eastAsia="pt-BR" w:bidi="ar-SA"/>
          </w:rPr>
          <w:t>Também neste</w:t>
        </w:r>
      </w:ins>
      <w:ins w:id="335" w:author="Phillip Furtado" w:date="2020-05-16T23:46:00Z">
        <w:r>
          <w:rPr>
            <w:rFonts w:cs="Arial" w:ascii="Arial" w:hAnsi="Arial"/>
            <w:sz w:val="24"/>
            <w:szCs w:val="24"/>
            <w:lang w:eastAsia="pt-BR"/>
          </w:rPr>
          <w:t xml:space="preserve"> passo de ajust</w:t>
        </w:r>
      </w:ins>
      <w:ins w:id="336" w:author="Romulos Machado" w:date="2020-05-17T10:59:09Z">
        <w:r>
          <w:rPr>
            <w:rFonts w:cs="Arial" w:ascii="Arial" w:hAnsi="Arial"/>
            <w:sz w:val="24"/>
            <w:szCs w:val="24"/>
            <w:lang w:eastAsia="pt-BR"/>
          </w:rPr>
          <w:t>e</w:t>
        </w:r>
      </w:ins>
      <w:del w:id="337" w:author="Romulos Machado" w:date="2020-05-17T10:59:04Z">
        <w:r>
          <w:rPr>
            <w:rFonts w:cs="Arial" w:ascii="Arial" w:hAnsi="Arial"/>
            <w:sz w:val="24"/>
            <w:szCs w:val="24"/>
            <w:lang w:eastAsia="pt-BR"/>
          </w:rPr>
          <w:delText xml:space="preserve">e é </w:delText>
        </w:r>
      </w:del>
    </w:p>
    <w:p>
      <w:pPr>
        <w:pStyle w:val="Normal"/>
        <w:suppressAutoHyphens w:val="true"/>
        <w:spacing w:lineRule="auto" w:line="360"/>
        <w:ind w:left="0" w:right="0" w:firstLine="426"/>
        <w:jc w:val="both"/>
        <w:rPr>
          <w:rFonts w:ascii="Arial" w:hAnsi="Arial" w:cs="Arial"/>
          <w:i/>
          <w:i/>
          <w:iCs/>
          <w:sz w:val="24"/>
          <w:szCs w:val="24"/>
          <w:lang w:val="en-US" w:eastAsia="pt-BR"/>
          <w:del w:id="340" w:author="Phillip Furtado" w:date="2020-05-16T23:46:00Z"/>
        </w:rPr>
      </w:pPr>
      <w:del w:id="339" w:author="Romulos Machado" w:date="2020-05-17T10:58:54Z">
        <w:r>
          <w:rPr>
            <w:rFonts w:cs="Arial" w:ascii="Arial" w:hAnsi="Arial"/>
            <w:i/>
            <w:iCs/>
            <w:sz w:val="24"/>
            <w:szCs w:val="24"/>
            <w:lang w:val="en-US" w:eastAsia="pt-BR"/>
          </w:rPr>
          <w:delText>temp['Time']= pd.to_datetime(temp['Time'], format="%a %b %d %H:%M:%S %Y")</w:delText>
        </w:r>
      </w:del>
    </w:p>
    <w:p>
      <w:pPr>
        <w:pStyle w:val="Normal"/>
        <w:suppressAutoHyphens w:val="true"/>
        <w:spacing w:lineRule="auto" w:line="360"/>
        <w:ind w:left="0" w:right="0" w:firstLine="426"/>
        <w:jc w:val="both"/>
        <w:rPr>
          <w:rFonts w:ascii="Arial" w:hAnsi="Arial" w:cs="Arial"/>
          <w:i/>
          <w:i/>
          <w:iCs/>
          <w:sz w:val="24"/>
          <w:szCs w:val="24"/>
          <w:lang w:val="en-US" w:eastAsia="pt-BR"/>
          <w:del w:id="342" w:author="Phillip Furtado" w:date="2020-05-16T23:46:00Z"/>
        </w:rPr>
      </w:pPr>
      <w:del w:id="341" w:author="Romulos Machado" w:date="2020-05-17T10:58:40Z">
        <w:r>
          <w:rPr>
            <w:rFonts w:cs="Arial" w:ascii="Arial" w:hAnsi="Arial"/>
            <w:i/>
            <w:iCs/>
            <w:sz w:val="24"/>
            <w:szCs w:val="24"/>
            <w:lang w:val="en-US" w:eastAsia="pt-BR"/>
          </w:rPr>
          <w:delText>temp['DateOnly'] = temp['Time'].dt.date</w:delText>
        </w:r>
      </w:del>
    </w:p>
    <w:p>
      <w:pPr>
        <w:pStyle w:val="Normal"/>
        <w:suppressAutoHyphens w:val="true"/>
        <w:spacing w:lineRule="auto" w:line="360"/>
        <w:ind w:left="0" w:right="0" w:firstLine="426"/>
        <w:jc w:val="both"/>
        <w:rPr>
          <w:del w:id="355" w:author="Romulos Machado" w:date="2020-05-17T11:00:08Z"/>
        </w:rPr>
      </w:pPr>
      <w:r>
        <mc:AlternateContent>
          <mc:Choice Requires="wps">
            <w:drawing>
              <wp:anchor behindDoc="0" distT="0" distB="0" distL="0" distR="0" simplePos="0" locked="0" layoutInCell="1" allowOverlap="1" relativeHeight="2">
                <wp:simplePos x="0" y="0"/>
                <wp:positionH relativeFrom="column">
                  <wp:posOffset>110490</wp:posOffset>
                </wp:positionH>
                <wp:positionV relativeFrom="paragraph">
                  <wp:posOffset>25400</wp:posOffset>
                </wp:positionV>
                <wp:extent cx="5760085" cy="619760"/>
                <wp:effectExtent l="0" t="0" r="0" b="0"/>
                <wp:wrapTopAndBottom/>
                <wp:docPr id="9" name="Quadro3"/>
                <a:graphic xmlns:a="http://schemas.openxmlformats.org/drawingml/2006/main">
                  <a:graphicData uri="http://schemas.microsoft.com/office/word/2010/wordprocessingShape">
                    <wps:wsp>
                      <wps:cNvSpPr/>
                      <wps:spPr>
                        <a:xfrm>
                          <a:off x="0" y="0"/>
                          <a:ext cx="5759280" cy="619200"/>
                        </a:xfrm>
                        <a:prstGeom prst="rect">
                          <a:avLst/>
                        </a:prstGeom>
                        <a:noFill/>
                        <a:ln>
                          <a:noFill/>
                        </a:ln>
                      </wps:spPr>
                      <wps:style>
                        <a:lnRef idx="0"/>
                        <a:fillRef idx="0"/>
                        <a:effectRef idx="0"/>
                        <a:fontRef idx="minor"/>
                      </wps:style>
                      <wps:txbx>
                        <w:txbxContent>
                          <w:p>
                            <w:pPr>
                              <w:pStyle w:val="Figura"/>
                              <w:spacing w:before="120" w:after="120"/>
                              <w:rPr/>
                            </w:pPr>
                            <w:r>
                              <w:rPr/>
                              <w:drawing>
                                <wp:inline distT="0" distB="0" distL="0" distR="0">
                                  <wp:extent cx="5760085" cy="291465"/>
                                  <wp:effectExtent l="0" t="0" r="0" b="0"/>
                                  <wp:docPr id="11"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4" descr=""/>
                                          <pic:cNvPicPr>
                                            <a:picLocks noChangeAspect="1" noChangeArrowheads="1"/>
                                          </pic:cNvPicPr>
                                        </pic:nvPicPr>
                                        <pic:blipFill>
                                          <a:blip r:embed="rId4"/>
                                          <a:stretch>
                                            <a:fillRect/>
                                          </a:stretch>
                                        </pic:blipFill>
                                        <pic:spPr bwMode="auto">
                                          <a:xfrm>
                                            <a:off x="0" y="0"/>
                                            <a:ext cx="5760085" cy="291465"/>
                                          </a:xfrm>
                                          <a:prstGeom prst="rect">
                                            <a:avLst/>
                                          </a:prstGeom>
                                        </pic:spPr>
                                      </pic:pic>
                                    </a:graphicData>
                                  </a:graphic>
                                </wp:inline>
                              </w:drawing>
                            </w:r>
                            <w:r>
                              <w:rPr>
                                <w:vanish/>
                                <w:rPrChange w:id="0" w:author="Romulos Machado" w:date="2020-05-17T10:36:09Z"/>
                              </w:rPr>
                              <w:br/>
                            </w:r>
                            <w:r>
                              <w:rPr/>
                              <w:t xml:space="preserve">Figura </w:t>
                            </w:r>
                            <w:r>
                              <w:rPr/>
                              <w:fldChar w:fldCharType="begin"/>
                            </w:r>
                            <w:r>
                              <w:rPr/>
                              <w:instrText> SEQ Figura \* ARABIC </w:instrText>
                            </w:r>
                            <w:r>
                              <w:rPr/>
                              <w:fldChar w:fldCharType="separate"/>
                            </w:r>
                            <w:r>
                              <w:rPr/>
                              <w:t>3</w:t>
                            </w:r>
                            <w:r>
                              <w:rPr/>
                              <w:fldChar w:fldCharType="end"/>
                            </w:r>
                          </w:p>
                        </w:txbxContent>
                      </wps:txbx>
                      <wps:bodyPr lIns="0" rIns="0" tIns="0" bIns="0">
                        <a:noAutofit/>
                      </wps:bodyPr>
                    </wps:wsp>
                  </a:graphicData>
                </a:graphic>
                <wp14:sizeRelH relativeFrom="margin">
                  <wp14:pctWidth>100000</wp14:pctWidth>
                </wp14:sizeRelH>
              </wp:anchor>
            </w:drawing>
          </mc:Choice>
          <mc:Fallback>
            <w:pict>
              <v:rect id="shape_0" ID="Quadro3" stroked="f" style="position:absolute;margin-left:8.7pt;margin-top:2pt;width:453.45pt;height:48.7pt">
                <w10:wrap type="square"/>
                <v:fill o:detectmouseclick="t" on="false"/>
                <v:stroke color="#3465a4" joinstyle="round" endcap="flat"/>
                <v:textbox>
                  <w:txbxContent>
                    <w:p>
                      <w:pPr>
                        <w:pStyle w:val="Figura"/>
                        <w:spacing w:before="120" w:after="120"/>
                        <w:rPr/>
                      </w:pPr>
                      <w:r>
                        <w:rPr/>
                        <w:drawing>
                          <wp:inline distT="0" distB="0" distL="0" distR="0">
                            <wp:extent cx="5760085" cy="291465"/>
                            <wp:effectExtent l="0" t="0" r="0" b="0"/>
                            <wp:docPr id="12"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4" descr=""/>
                                    <pic:cNvPicPr>
                                      <a:picLocks noChangeAspect="1" noChangeArrowheads="1"/>
                                    </pic:cNvPicPr>
                                  </pic:nvPicPr>
                                  <pic:blipFill>
                                    <a:blip r:embed="rId4"/>
                                    <a:stretch>
                                      <a:fillRect/>
                                    </a:stretch>
                                  </pic:blipFill>
                                  <pic:spPr bwMode="auto">
                                    <a:xfrm>
                                      <a:off x="0" y="0"/>
                                      <a:ext cx="5760085" cy="291465"/>
                                    </a:xfrm>
                                    <a:prstGeom prst="rect">
                                      <a:avLst/>
                                    </a:prstGeom>
                                  </pic:spPr>
                                </pic:pic>
                              </a:graphicData>
                            </a:graphic>
                          </wp:inline>
                        </w:drawing>
                      </w:r>
                      <w:r>
                        <w:rPr>
                          <w:vanish/>
                          <w:rPrChange w:id="0" w:author="Romulos Machado" w:date="2020-05-17T10:36:09Z"/>
                        </w:rPr>
                        <w:br/>
                      </w:r>
                      <w:r>
                        <w:rPr/>
                        <w:t xml:space="preserve">Figura </w:t>
                      </w:r>
                      <w:r>
                        <w:rPr/>
                        <w:fldChar w:fldCharType="begin"/>
                      </w:r>
                      <w:r>
                        <w:rPr/>
                        <w:instrText> SEQ Figura \* ARABIC </w:instrText>
                      </w:r>
                      <w:r>
                        <w:rPr/>
                        <w:fldChar w:fldCharType="separate"/>
                      </w:r>
                      <w:r>
                        <w:rPr/>
                        <w:t>3</w:t>
                      </w:r>
                      <w:r>
                        <w:rPr/>
                        <w:fldChar w:fldCharType="end"/>
                      </w:r>
                    </w:p>
                  </w:txbxContent>
                </v:textbox>
              </v:rect>
            </w:pict>
          </mc:Fallback>
        </mc:AlternateContent>
      </w:r>
      <w:del w:id="345" w:author="Romulos Machado" w:date="2020-05-17T10:58:36Z">
        <w:r>
          <w:rPr>
            <w:rFonts w:cs="Arial" w:ascii="Arial" w:hAnsi="Arial"/>
            <w:b/>
            <w:bCs/>
            <w:sz w:val="24"/>
            <w:szCs w:val="24"/>
            <w:lang w:eastAsia="pt-BR"/>
          </w:rPr>
          <w:delText>3.6</w:delText>
        </w:r>
      </w:del>
      <w:del w:id="346" w:author="Phillip Furtado" w:date="2020-05-16T23:46:00Z">
        <w:r>
          <w:rPr>
            <w:rFonts w:cs="Arial" w:ascii="Arial" w:hAnsi="Arial"/>
            <w:b/>
            <w:bCs/>
            <w:sz w:val="24"/>
            <w:szCs w:val="24"/>
            <w:lang w:eastAsia="pt-BR"/>
          </w:rPr>
          <w:delText xml:space="preserve"> O</w:delText>
        </w:r>
      </w:del>
      <w:ins w:id="347" w:author="Romulos Machado" w:date="2020-05-17T10:59:46Z">
        <w:r>
          <w:rPr>
            <w:rFonts w:cs="Arial" w:ascii="Arial" w:hAnsi="Arial"/>
            <w:b w:val="false"/>
            <w:bCs w:val="false"/>
            <w:sz w:val="24"/>
            <w:szCs w:val="24"/>
            <w:lang w:eastAsia="pt-BR"/>
          </w:rPr>
          <w:t xml:space="preserve"> </w:t>
        </w:r>
      </w:ins>
      <w:ins w:id="348" w:author="Romulos Machado" w:date="2020-05-17T10:59:46Z">
        <w:r>
          <w:rPr>
            <w:rFonts w:cs="Arial" w:ascii="Arial" w:hAnsi="Arial"/>
            <w:b w:val="false"/>
            <w:bCs w:val="false"/>
            <w:sz w:val="24"/>
            <w:szCs w:val="24"/>
            <w:lang w:eastAsia="pt-BR"/>
          </w:rPr>
          <w:t xml:space="preserve">é feita a </w:t>
        </w:r>
      </w:ins>
      <w:ins w:id="349" w:author="Phillip Furtado" w:date="2020-05-16T23:46:00Z">
        <w:r>
          <w:rPr>
            <w:rFonts w:cs="Arial" w:ascii="Arial" w:hAnsi="Arial"/>
            <w:sz w:val="24"/>
            <w:szCs w:val="24"/>
            <w:lang w:eastAsia="pt-BR"/>
          </w:rPr>
          <w:t>o</w:t>
        </w:r>
      </w:ins>
      <w:ins w:id="350" w:author="Romulos Machado" w:date="2020-05-16T20:14:00Z">
        <w:r>
          <w:rPr>
            <w:rFonts w:cs="Arial" w:ascii="Arial" w:hAnsi="Arial"/>
            <w:sz w:val="24"/>
            <w:szCs w:val="24"/>
            <w:lang w:eastAsia="pt-BR"/>
          </w:rPr>
          <w:t>rdena</w:t>
        </w:r>
      </w:ins>
      <w:ins w:id="351" w:author="Romulos Machado" w:date="2020-05-16T20:14:00Z">
        <w:r>
          <w:rPr>
            <w:rFonts w:cs="Arial" w:ascii="Arial" w:hAnsi="Arial"/>
            <w:sz w:val="24"/>
            <w:szCs w:val="24"/>
            <w:lang w:eastAsia="pt-BR"/>
          </w:rPr>
          <w:t>ção</w:t>
        </w:r>
      </w:ins>
      <w:ins w:id="352" w:author="Romulos Machado" w:date="2020-05-16T20:14:00Z">
        <w:r>
          <w:rPr>
            <w:rFonts w:cs="Arial" w:ascii="Arial" w:hAnsi="Arial"/>
            <w:sz w:val="24"/>
            <w:szCs w:val="24"/>
            <w:lang w:eastAsia="pt-BR"/>
          </w:rPr>
          <w:t xml:space="preserve"> </w:t>
        </w:r>
      </w:ins>
      <w:ins w:id="353" w:author="Romulos Machado" w:date="2020-05-16T20:14:00Z">
        <w:r>
          <w:rPr>
            <w:rFonts w:cs="Arial" w:ascii="Arial" w:hAnsi="Arial"/>
            <w:sz w:val="24"/>
            <w:szCs w:val="24"/>
            <w:lang w:eastAsia="pt-BR"/>
          </w:rPr>
          <w:t>d</w:t>
        </w:r>
      </w:ins>
      <w:ins w:id="354" w:author="Romulos Machado" w:date="2020-05-16T20:14:00Z">
        <w:r>
          <w:rPr>
            <w:rFonts w:cs="Arial" w:ascii="Arial" w:hAnsi="Arial"/>
            <w:sz w:val="24"/>
            <w:szCs w:val="24"/>
            <w:lang w:eastAsia="pt-BR"/>
          </w:rPr>
          <w:t>a base de temperaturas em função do nome do servidor e do dia/hora.</w:t>
        </w:r>
      </w:ins>
    </w:p>
    <w:p>
      <w:pPr>
        <w:pStyle w:val="Normal"/>
        <w:widowControl/>
        <w:suppressAutoHyphens w:val="true"/>
        <w:overflowPunct w:val="false"/>
        <w:bidi w:val="0"/>
        <w:spacing w:lineRule="auto" w:line="360" w:before="0" w:after="200"/>
        <w:ind w:left="0" w:right="0" w:firstLine="426"/>
        <w:jc w:val="both"/>
        <w:rPr>
          <w:del w:id="358" w:author="Phillip Furtado" w:date="2020-05-16T23:46:00Z"/>
        </w:rPr>
      </w:pPr>
      <w:ins w:id="356" w:author="Phillip Furtado" w:date="2020-05-16T23:47:00Z">
        <w:r>
          <w:rPr>
            <w:rFonts w:cs="Arial" w:ascii="Arial" w:hAnsi="Arial"/>
            <w:sz w:val="24"/>
            <w:szCs w:val="24"/>
            <w:lang w:val="en-US" w:eastAsia="pt-BR"/>
          </w:rPr>
          <w:t xml:space="preserve"> </w:t>
        </w:r>
      </w:ins>
      <w:del w:id="357" w:author="Phillip Furtado" w:date="2020-05-16T23:46:00Z">
        <w:r>
          <w:rPr>
            <w:rFonts w:cs="Arial" w:ascii="Arial" w:hAnsi="Arial"/>
            <w:sz w:val="24"/>
            <w:szCs w:val="24"/>
            <w:lang w:val="en-US" w:eastAsia="pt-BR"/>
          </w:rPr>
          <w:delText>temp.sort_values(by=['Server', 'Time'])</w:delText>
        </w:r>
      </w:del>
    </w:p>
    <w:p>
      <w:pPr>
        <w:pStyle w:val="Normal"/>
        <w:suppressAutoHyphens w:val="true"/>
        <w:spacing w:lineRule="auto" w:line="360"/>
        <w:jc w:val="both"/>
        <w:rPr/>
      </w:pPr>
      <w:r>
        <w:rPr/>
        <mc:AlternateContent>
          <mc:Choice Requires="wps">
            <w:drawing>
              <wp:inline distT="0" distB="0" distL="0" distR="0">
                <wp:extent cx="5760720" cy="741045"/>
                <wp:effectExtent l="0" t="0" r="0" b="0"/>
                <wp:docPr id="13" name=""/>
                <a:graphic xmlns:a="http://schemas.openxmlformats.org/drawingml/2006/main">
                  <a:graphicData uri="http://schemas.microsoft.com/office/word/2010/wordprocessingShape">
                    <wps:wsp>
                      <wps:cNvSpPr/>
                      <wps:spPr>
                        <a:xfrm>
                          <a:off x="0" y="0"/>
                          <a:ext cx="5760000" cy="740520"/>
                        </a:xfrm>
                        <a:prstGeom prst="rect">
                          <a:avLst/>
                        </a:prstGeom>
                        <a:noFill/>
                        <a:ln>
                          <a:noFill/>
                        </a:ln>
                      </wps:spPr>
                      <wps:style>
                        <a:lnRef idx="0"/>
                        <a:fillRef idx="0"/>
                        <a:effectRef idx="0"/>
                        <a:fontRef idx="minor"/>
                      </wps:style>
                      <wps:txbx>
                        <w:txbxContent>
                          <w:p>
                            <w:pPr>
                              <w:pStyle w:val="Figura"/>
                              <w:spacing w:before="120" w:after="120"/>
                              <w:rPr/>
                            </w:pPr>
                            <w:r>
                              <w:rPr/>
                              <w:drawing>
                                <wp:inline distT="0" distB="0" distL="0" distR="0">
                                  <wp:extent cx="5760085" cy="412750"/>
                                  <wp:effectExtent l="0" t="0" r="0" b="0"/>
                                  <wp:docPr id="15"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6" descr=""/>
                                          <pic:cNvPicPr>
                                            <a:picLocks noChangeAspect="1" noChangeArrowheads="1"/>
                                          </pic:cNvPicPr>
                                        </pic:nvPicPr>
                                        <pic:blipFill>
                                          <a:blip r:embed="rId5"/>
                                          <a:stretch>
                                            <a:fillRect/>
                                          </a:stretch>
                                        </pic:blipFill>
                                        <pic:spPr bwMode="auto">
                                          <a:xfrm>
                                            <a:off x="0" y="0"/>
                                            <a:ext cx="5760085" cy="412750"/>
                                          </a:xfrm>
                                          <a:prstGeom prst="rect">
                                            <a:avLst/>
                                          </a:prstGeom>
                                        </pic:spPr>
                                      </pic:pic>
                                    </a:graphicData>
                                  </a:graphic>
                                </wp:inline>
                              </w:drawing>
                            </w:r>
                            <w:r>
                              <w:rPr>
                                <w:vanish/>
                                <w:rPrChange w:id="0" w:author="Romulos Machado" w:date="2020-05-17T10:31:12Z"/>
                              </w:rPr>
                              <w:br/>
                            </w:r>
                            <w:r>
                              <w:rPr/>
                              <w:t xml:space="preserve">Figura </w:t>
                            </w:r>
                            <w:r>
                              <w:rPr/>
                              <w:fldChar w:fldCharType="begin"/>
                            </w:r>
                            <w:r>
                              <w:rPr/>
                              <w:instrText> SEQ Figura \* ARABIC </w:instrText>
                            </w:r>
                            <w:r>
                              <w:rPr/>
                              <w:fldChar w:fldCharType="separate"/>
                            </w:r>
                            <w:r>
                              <w:rPr/>
                              <w:t>4</w:t>
                            </w:r>
                            <w:r>
                              <w:rPr/>
                              <w:fldChar w:fldCharType="end"/>
                            </w:r>
                          </w:p>
                        </w:txbxContent>
                      </wps:txbx>
                      <wps:bodyPr lIns="0" rIns="0" tIns="0" bIns="0">
                        <a:noAutofit/>
                      </wps:bodyPr>
                    </wps:wsp>
                  </a:graphicData>
                </a:graphic>
              </wp:inline>
            </w:drawing>
          </mc:Choice>
          <mc:Fallback>
            <w:pict>
              <v:rect id="shape_0" stroked="f" style="position:absolute;margin-left:0pt;margin-top:-58.35pt;width:453.5pt;height:58.25pt;mso-position-vertical:top">
                <w10:wrap type="square"/>
                <v:fill o:detectmouseclick="t" on="false"/>
                <v:stroke color="#3465a4" joinstyle="round" endcap="flat"/>
                <v:textbox>
                  <w:txbxContent>
                    <w:p>
                      <w:pPr>
                        <w:pStyle w:val="Figura"/>
                        <w:spacing w:before="120" w:after="120"/>
                        <w:rPr/>
                      </w:pPr>
                      <w:r>
                        <w:rPr/>
                        <w:drawing>
                          <wp:inline distT="0" distB="0" distL="0" distR="0">
                            <wp:extent cx="5760085" cy="412750"/>
                            <wp:effectExtent l="0" t="0" r="0" b="0"/>
                            <wp:docPr id="16"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6" descr=""/>
                                    <pic:cNvPicPr>
                                      <a:picLocks noChangeAspect="1" noChangeArrowheads="1"/>
                                    </pic:cNvPicPr>
                                  </pic:nvPicPr>
                                  <pic:blipFill>
                                    <a:blip r:embed="rId5"/>
                                    <a:stretch>
                                      <a:fillRect/>
                                    </a:stretch>
                                  </pic:blipFill>
                                  <pic:spPr bwMode="auto">
                                    <a:xfrm>
                                      <a:off x="0" y="0"/>
                                      <a:ext cx="5760085" cy="412750"/>
                                    </a:xfrm>
                                    <a:prstGeom prst="rect">
                                      <a:avLst/>
                                    </a:prstGeom>
                                  </pic:spPr>
                                </pic:pic>
                              </a:graphicData>
                            </a:graphic>
                          </wp:inline>
                        </w:drawing>
                      </w:r>
                      <w:r>
                        <w:rPr>
                          <w:vanish/>
                          <w:rPrChange w:id="0" w:author="Romulos Machado" w:date="2020-05-17T10:31:12Z"/>
                        </w:rPr>
                        <w:br/>
                      </w:r>
                      <w:r>
                        <w:rPr/>
                        <w:t xml:space="preserve">Figura </w:t>
                      </w:r>
                      <w:r>
                        <w:rPr/>
                        <w:fldChar w:fldCharType="begin"/>
                      </w:r>
                      <w:r>
                        <w:rPr/>
                        <w:instrText> SEQ Figura \* ARABIC </w:instrText>
                      </w:r>
                      <w:r>
                        <w:rPr/>
                        <w:fldChar w:fldCharType="separate"/>
                      </w:r>
                      <w:r>
                        <w:rPr/>
                        <w:t>4</w:t>
                      </w:r>
                      <w:r>
                        <w:rPr/>
                        <w:fldChar w:fldCharType="end"/>
                      </w:r>
                    </w:p>
                  </w:txbxContent>
                </v:textbox>
              </v:rect>
            </w:pict>
          </mc:Fallback>
        </mc:AlternateContent>
      </w:r>
    </w:p>
    <w:p>
      <w:pPr>
        <w:pStyle w:val="Normal"/>
        <w:suppressAutoHyphens w:val="true"/>
        <w:spacing w:lineRule="auto" w:line="360"/>
        <w:ind w:left="0" w:right="0" w:firstLine="709"/>
        <w:jc w:val="both"/>
        <w:rPr/>
      </w:pPr>
      <w:del w:id="361" w:author="Romulos Machado" w:date="2020-05-17T10:55:57Z">
        <w:r>
          <w:rPr>
            <w:rFonts w:cs="Arial" w:ascii="Arial" w:hAnsi="Arial"/>
            <w:b/>
            <w:bCs/>
            <w:sz w:val="24"/>
            <w:szCs w:val="24"/>
            <w:lang w:eastAsia="pt-BR"/>
          </w:rPr>
          <w:delText>3.</w:delText>
        </w:r>
      </w:del>
      <w:del w:id="362" w:author="Romulos Machado" w:date="2020-05-17T11:00:21Z">
        <w:r>
          <w:rPr>
            <w:rFonts w:cs="Arial" w:ascii="Arial" w:hAnsi="Arial"/>
            <w:b/>
            <w:bCs/>
            <w:sz w:val="24"/>
            <w:szCs w:val="24"/>
            <w:lang w:eastAsia="pt-BR"/>
          </w:rPr>
          <w:delText>7</w:delText>
        </w:r>
      </w:del>
      <w:del w:id="363" w:author="Phillip Furtado" w:date="2020-05-16T23:48:00Z">
        <w:r>
          <w:rPr>
            <w:rFonts w:cs="Arial" w:ascii="Arial" w:hAnsi="Arial"/>
            <w:b/>
            <w:bCs/>
            <w:sz w:val="24"/>
            <w:szCs w:val="24"/>
            <w:lang w:eastAsia="pt-BR"/>
          </w:rPr>
          <w:delText xml:space="preserve"> </w:delText>
        </w:r>
      </w:del>
      <w:ins w:id="364" w:author="Romulos Machado" w:date="2020-05-16T20:14:00Z">
        <w:r>
          <w:rPr>
            <w:rFonts w:cs="Arial" w:ascii="Arial" w:hAnsi="Arial"/>
            <w:sz w:val="24"/>
            <w:szCs w:val="24"/>
            <w:lang w:eastAsia="pt-BR"/>
          </w:rPr>
          <w:t xml:space="preserve">Agrupar as linhas em função do nome de servidor e data, além de sumarizar através do agrupamento os atributos </w:t>
        </w:r>
      </w:ins>
      <w:ins w:id="365" w:author="Romulos Machado" w:date="2020-05-16T20:14:00Z">
        <w:r>
          <w:rPr>
            <w:rFonts w:cs="Arial" w:ascii="Arial" w:hAnsi="Arial"/>
            <w:i/>
            <w:iCs/>
            <w:sz w:val="24"/>
            <w:szCs w:val="24"/>
            <w:lang w:eastAsia="pt-BR"/>
          </w:rPr>
          <w:t>Average</w:t>
        </w:r>
      </w:ins>
      <w:ins w:id="366" w:author="Romulos Machado" w:date="2020-05-16T20:14:00Z">
        <w:r>
          <w:rPr>
            <w:rFonts w:cs="Arial" w:ascii="Arial" w:hAnsi="Arial"/>
            <w:sz w:val="24"/>
            <w:szCs w:val="24"/>
            <w:lang w:eastAsia="pt-BR"/>
          </w:rPr>
          <w:t xml:space="preserve"> e </w:t>
        </w:r>
      </w:ins>
      <w:ins w:id="367" w:author="Romulos Machado" w:date="2020-05-16T20:14:00Z">
        <w:r>
          <w:rPr>
            <w:rFonts w:cs="Arial" w:ascii="Arial" w:hAnsi="Arial"/>
            <w:i/>
            <w:iCs/>
            <w:sz w:val="24"/>
            <w:szCs w:val="24"/>
            <w:lang w:eastAsia="pt-BR"/>
          </w:rPr>
          <w:t>Peak</w:t>
        </w:r>
      </w:ins>
      <w:ins w:id="368" w:author="Romulos Machado" w:date="2020-05-16T20:14:00Z">
        <w:r>
          <w:rPr>
            <w:rFonts w:cs="Arial" w:ascii="Arial" w:hAnsi="Arial"/>
            <w:sz w:val="24"/>
            <w:szCs w:val="24"/>
            <w:lang w:eastAsia="pt-BR"/>
          </w:rPr>
          <w:t xml:space="preserve"> com informações de Mínimo, Máximo, Média, Mediana, Variância e Desvio Padrão. Para isso, é criado um novo </w:t>
        </w:r>
      </w:ins>
      <w:del w:id="369" w:author="Phillip Furtado" w:date="2020-05-16T23:52:00Z">
        <w:r>
          <w:rPr>
            <w:rFonts w:cs="Arial" w:ascii="Arial" w:hAnsi="Arial"/>
            <w:i/>
            <w:iCs/>
            <w:sz w:val="24"/>
            <w:szCs w:val="24"/>
            <w:lang w:eastAsia="pt-BR"/>
          </w:rPr>
          <w:delText>dataframe</w:delText>
        </w:r>
      </w:del>
      <w:ins w:id="370" w:author="Phillip Furtado" w:date="2020-05-16T23:52:00Z">
        <w:r>
          <w:rPr>
            <w:rFonts w:cs="Arial" w:ascii="Arial" w:hAnsi="Arial"/>
            <w:i/>
            <w:iCs/>
            <w:sz w:val="24"/>
            <w:szCs w:val="24"/>
            <w:lang w:eastAsia="pt-BR"/>
          </w:rPr>
          <w:t>dataset</w:t>
        </w:r>
      </w:ins>
      <w:ins w:id="371" w:author="Romulos Machado" w:date="2020-05-16T20:14:00Z">
        <w:r>
          <w:rPr>
            <w:rFonts w:cs="Arial" w:ascii="Arial" w:hAnsi="Arial"/>
            <w:sz w:val="24"/>
            <w:szCs w:val="24"/>
            <w:lang w:eastAsia="pt-BR"/>
          </w:rPr>
          <w:t xml:space="preserve"> resultante chamado </w:t>
        </w:r>
      </w:ins>
      <w:ins w:id="372" w:author="Romulos Machado" w:date="2020-05-16T20:14:00Z">
        <w:r>
          <w:rPr>
            <w:rFonts w:cs="Arial" w:ascii="Arial" w:hAnsi="Arial"/>
            <w:i/>
            <w:iCs/>
            <w:sz w:val="24"/>
            <w:szCs w:val="24"/>
            <w:lang w:eastAsia="pt-BR"/>
          </w:rPr>
          <w:t>temp_summary</w:t>
        </w:r>
      </w:ins>
      <w:ins w:id="373" w:author="Phillip Furtado" w:date="2020-05-16T23:50:00Z">
        <w:r>
          <w:rPr>
            <w:rFonts w:cs="Arial" w:ascii="Arial" w:hAnsi="Arial"/>
            <w:sz w:val="24"/>
            <w:szCs w:val="24"/>
            <w:lang w:eastAsia="pt-BR"/>
          </w:rPr>
          <w:t xml:space="preserve"> que agora manter uma ocorrência de evento de temperatura por dia/servidor sem </w:t>
        </w:r>
      </w:ins>
      <w:ins w:id="374" w:author="Phillip Furtado" w:date="2020-05-16T23:51:00Z">
        <w:r>
          <w:rPr>
            <w:rFonts w:cs="Arial" w:ascii="Arial" w:hAnsi="Arial"/>
            <w:sz w:val="24"/>
            <w:szCs w:val="24"/>
            <w:lang w:eastAsia="pt-BR"/>
          </w:rPr>
          <w:t xml:space="preserve">que os valores originais de </w:t>
        </w:r>
      </w:ins>
      <w:ins w:id="375" w:author="Phillip Furtado" w:date="2020-05-16T23:51:00Z">
        <w:r>
          <w:rPr>
            <w:rFonts w:cs="Arial" w:ascii="Arial" w:hAnsi="Arial"/>
            <w:i/>
            <w:iCs/>
            <w:sz w:val="24"/>
            <w:szCs w:val="24"/>
            <w:lang w:eastAsia="pt-BR"/>
          </w:rPr>
          <w:t>Averag</w:t>
        </w:r>
      </w:ins>
      <w:ins w:id="376" w:author="Phillip Furtado" w:date="2020-05-16T23:52:00Z">
        <w:r>
          <w:rPr>
            <w:rFonts w:cs="Arial" w:ascii="Arial" w:hAnsi="Arial"/>
            <w:i/>
            <w:iCs/>
            <w:sz w:val="24"/>
            <w:szCs w:val="24"/>
            <w:lang w:eastAsia="pt-BR"/>
          </w:rPr>
          <w:t>e</w:t>
        </w:r>
      </w:ins>
      <w:ins w:id="377" w:author="Phillip Furtado" w:date="2020-05-16T23:51:00Z">
        <w:r>
          <w:rPr>
            <w:rFonts w:cs="Arial" w:ascii="Arial" w:hAnsi="Arial"/>
            <w:sz w:val="24"/>
            <w:szCs w:val="24"/>
            <w:lang w:eastAsia="pt-BR"/>
          </w:rPr>
          <w:t xml:space="preserve"> e </w:t>
        </w:r>
      </w:ins>
      <w:ins w:id="378" w:author="Phillip Furtado" w:date="2020-05-16T23:51:00Z">
        <w:r>
          <w:rPr>
            <w:rFonts w:cs="Arial" w:ascii="Arial" w:hAnsi="Arial"/>
            <w:i/>
            <w:iCs/>
            <w:sz w:val="24"/>
            <w:szCs w:val="24"/>
            <w:lang w:eastAsia="pt-BR"/>
          </w:rPr>
          <w:t>Peak</w:t>
        </w:r>
      </w:ins>
      <w:ins w:id="379" w:author="Phillip Furtado" w:date="2020-05-16T23:51:00Z">
        <w:r>
          <w:rPr>
            <w:rFonts w:cs="Arial" w:ascii="Arial" w:hAnsi="Arial"/>
            <w:sz w:val="24"/>
            <w:szCs w:val="24"/>
            <w:lang w:eastAsia="pt-BR"/>
          </w:rPr>
          <w:t xml:space="preserve"> sejam perdidos com a utilização d</w:t>
        </w:r>
      </w:ins>
      <w:ins w:id="380" w:author="Phillip Furtado" w:date="2020-05-16T23:52:00Z">
        <w:r>
          <w:rPr>
            <w:rFonts w:cs="Arial" w:ascii="Arial" w:hAnsi="Arial"/>
            <w:sz w:val="24"/>
            <w:szCs w:val="24"/>
            <w:lang w:eastAsia="pt-BR"/>
          </w:rPr>
          <w:t>a</w:t>
        </w:r>
      </w:ins>
      <w:ins w:id="381" w:author="Phillip Furtado" w:date="2020-05-16T23:51:00Z">
        <w:r>
          <w:rPr>
            <w:rFonts w:cs="Arial" w:ascii="Arial" w:hAnsi="Arial"/>
            <w:sz w:val="24"/>
            <w:szCs w:val="24"/>
            <w:lang w:eastAsia="pt-BR"/>
          </w:rPr>
          <w:t xml:space="preserve">s variáveis </w:t>
        </w:r>
      </w:ins>
      <w:ins w:id="382" w:author="Phillip Furtado" w:date="2020-05-16T23:52:00Z">
        <w:r>
          <w:rPr>
            <w:rFonts w:cs="Arial" w:ascii="Arial" w:hAnsi="Arial"/>
            <w:sz w:val="24"/>
            <w:szCs w:val="24"/>
            <w:lang w:eastAsia="pt-BR"/>
          </w:rPr>
          <w:t>estatística</w:t>
        </w:r>
      </w:ins>
      <w:ins w:id="383" w:author="Phillip Furtado" w:date="2020-05-16T23:53:00Z">
        <w:r>
          <w:rPr>
            <w:rFonts w:cs="Arial" w:ascii="Arial" w:hAnsi="Arial"/>
            <w:sz w:val="24"/>
            <w:szCs w:val="24"/>
            <w:lang w:eastAsia="pt-BR"/>
          </w:rPr>
          <w:t>s</w:t>
        </w:r>
      </w:ins>
      <w:ins w:id="384" w:author="Romulos Machado" w:date="2020-05-16T20:14:00Z">
        <w:r>
          <w:rPr>
            <w:rFonts w:cs="Arial" w:ascii="Arial" w:hAnsi="Arial"/>
            <w:sz w:val="24"/>
            <w:szCs w:val="24"/>
            <w:lang w:eastAsia="pt-BR"/>
          </w:rPr>
          <w:t>.</w:t>
        </w:r>
      </w:ins>
      <w:ins w:id="385" w:author="Phillip Furtado" w:date="2020-05-16T23:55:00Z">
        <w:r>
          <w:rPr>
            <w:rFonts w:cs="Arial" w:ascii="Arial" w:hAnsi="Arial"/>
            <w:sz w:val="24"/>
            <w:szCs w:val="24"/>
            <w:lang w:eastAsia="pt-BR"/>
          </w:rPr>
          <w:t xml:space="preserve"> Essa </w:t>
        </w:r>
      </w:ins>
      <w:ins w:id="386" w:author="Phillip Furtado" w:date="2020-05-16T23:55:00Z">
        <w:r>
          <w:rPr>
            <w:rFonts w:cs="Arial" w:ascii="Arial" w:hAnsi="Arial"/>
            <w:color w:val="000000"/>
            <w:sz w:val="24"/>
            <w:szCs w:val="24"/>
            <w:lang w:eastAsia="pt-BR"/>
          </w:rPr>
          <w:t xml:space="preserve">operação de </w:t>
        </w:r>
      </w:ins>
      <w:ins w:id="387" w:author="Phillip Furtado" w:date="2020-05-16T23:55:00Z">
        <w:r>
          <w:rPr>
            <w:rFonts w:cs="Arial" w:ascii="Arial" w:hAnsi="Arial"/>
            <w:i/>
            <w:iCs/>
            <w:color w:val="000000"/>
            <w:sz w:val="24"/>
            <w:szCs w:val="24"/>
            <w:lang w:eastAsia="pt-BR"/>
          </w:rPr>
          <w:t>groupby</w:t>
        </w:r>
      </w:ins>
      <w:ins w:id="388" w:author="Phillip Furtado" w:date="2020-05-16T23:55:00Z">
        <w:r>
          <w:rPr>
            <w:rFonts w:cs="Arial" w:ascii="Arial" w:hAnsi="Arial"/>
            <w:color w:val="000000"/>
            <w:sz w:val="24"/>
            <w:szCs w:val="24"/>
            <w:lang w:eastAsia="pt-BR"/>
          </w:rPr>
          <w:t xml:space="preserve"> adiciona uma nova linha de índices (nomes de colunas), pra isso é necessário realizar um ajuste para se manter uma só linha de índice sem perda de identidade das colunas.</w:t>
        </w:r>
      </w:ins>
    </w:p>
    <w:p>
      <w:pPr>
        <w:pStyle w:val="Normal"/>
        <w:suppressAutoHyphens w:val="true"/>
        <w:spacing w:lineRule="auto" w:line="360"/>
        <w:ind w:left="0" w:right="0" w:hanging="0"/>
        <w:jc w:val="both"/>
        <w:rPr/>
      </w:pPr>
      <w:del w:id="390" w:author="Romulos Machado" w:date="2020-05-17T11:00:42Z">
        <w:r>
          <w:rPr/>
          <w:delText xml:space="preserve"> </w:delText>
        </w:r>
      </w:del>
      <w:r>
        <w:rPr/>
      </w:r>
      <w:r>
        <mc:AlternateContent>
          <mc:Choice Requires="wps">
            <w:drawing>
              <wp:inline distT="0" distB="0" distL="0" distR="0">
                <wp:extent cx="5760085" cy="800100"/>
                <wp:effectExtent l="0" t="0" r="0" b="0"/>
                <wp:docPr id="17" name="Quadro5"/>
                <a:graphic xmlns:a="http://schemas.openxmlformats.org/drawingml/2006/main">
                  <a:graphicData uri="http://schemas.microsoft.com/office/word/2010/wordprocessingShape">
                    <wps:wsp>
                      <wps:cNvSpPr txBox="1"/>
                      <wps:spPr>
                        <a:xfrm>
                          <a:off x="0" y="0"/>
                          <a:ext cx="5760085" cy="800100"/>
                        </a:xfrm>
                        <a:prstGeom prst="rect"/>
                      </wps:spPr>
                      <wps:txbx>
                        <w:txbxContent>
                          <w:p>
                            <w:pPr>
                              <w:pStyle w:val="Figura"/>
                              <w:spacing w:before="120" w:after="120"/>
                              <w:rPr/>
                            </w:pPr>
                            <w:r>
                              <w:rPr/>
                              <w:drawing>
                                <wp:inline distT="0" distB="0" distL="0" distR="0">
                                  <wp:extent cx="5760085" cy="472440"/>
                                  <wp:effectExtent l="0" t="0" r="0" b="0"/>
                                  <wp:docPr id="18"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7" descr=""/>
                                          <pic:cNvPicPr>
                                            <a:picLocks noChangeAspect="1" noChangeArrowheads="1"/>
                                          </pic:cNvPicPr>
                                        </pic:nvPicPr>
                                        <pic:blipFill>
                                          <a:blip r:embed="rId6"/>
                                          <a:stretch>
                                            <a:fillRect/>
                                          </a:stretch>
                                        </pic:blipFill>
                                        <pic:spPr bwMode="auto">
                                          <a:xfrm>
                                            <a:off x="0" y="0"/>
                                            <a:ext cx="5760085" cy="472440"/>
                                          </a:xfrm>
                                          <a:prstGeom prst="rect">
                                            <a:avLst/>
                                          </a:prstGeom>
                                        </pic:spPr>
                                      </pic:pic>
                                    </a:graphicData>
                                  </a:graphic>
                                </wp:inline>
                              </w:drawing>
                            </w:r>
                            <w:r>
                              <w:rPr>
                                <w:vanish/>
                                <w:rPrChange w:id="0" w:author="Romulos Machado" w:date="2020-05-17T11:01:15Z"/>
                              </w:rPr>
                              <w:br/>
                            </w:r>
                            <w:r>
                              <w:rPr/>
                              <w:t xml:space="preserve">Figura </w:t>
                            </w:r>
                            <w:r>
                              <w:rPr/>
                              <w:fldChar w:fldCharType="begin"/>
                            </w:r>
                            <w:r>
                              <w:rPr/>
                              <w:instrText> SEQ Figura \* ARABIC </w:instrText>
                            </w:r>
                            <w:r>
                              <w:rPr/>
                              <w:fldChar w:fldCharType="separate"/>
                            </w:r>
                            <w:r>
                              <w:rPr/>
                              <w:t>5</w:t>
                            </w:r>
                            <w:r>
                              <w:rPr/>
                              <w:fldChar w:fldCharType="end"/>
                            </w:r>
                          </w:p>
                        </w:txbxContent>
                      </wps:txbx>
                      <wps:bodyPr anchor="t" lIns="0" tIns="0" rIns="0" bIns="0">
                        <a:noAutofit/>
                      </wps:bodyPr>
                    </wps:wsp>
                  </a:graphicData>
                </a:graphic>
              </wp:inline>
            </w:drawing>
          </mc:Choice>
          <mc:Fallback>
            <w:pict>
              <v:rect style="position:absolute;rotation:0;width:453.55pt;height:63pt;mso-wrap-distance-left:0pt;mso-wrap-distance-right:0pt;mso-wrap-distance-top:0pt;mso-wrap-distance-bottom:0pt;margin-top:-63pt;mso-position-vertical:top;mso-position-vertical-relative:text;margin-left:0pt;mso-position-horizontal:center;mso-position-horizontal-relative:text">
                <v:textbox inset="0in,0in,0in,0in">
                  <w:txbxContent>
                    <w:p>
                      <w:pPr>
                        <w:pStyle w:val="Figura"/>
                        <w:spacing w:before="120" w:after="120"/>
                        <w:rPr/>
                      </w:pPr>
                      <w:r>
                        <w:rPr/>
                        <w:drawing>
                          <wp:inline distT="0" distB="0" distL="0" distR="0">
                            <wp:extent cx="5760085" cy="472440"/>
                            <wp:effectExtent l="0" t="0" r="0" b="0"/>
                            <wp:docPr id="19"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7" descr=""/>
                                    <pic:cNvPicPr>
                                      <a:picLocks noChangeAspect="1" noChangeArrowheads="1"/>
                                    </pic:cNvPicPr>
                                  </pic:nvPicPr>
                                  <pic:blipFill>
                                    <a:blip r:embed="rId6"/>
                                    <a:stretch>
                                      <a:fillRect/>
                                    </a:stretch>
                                  </pic:blipFill>
                                  <pic:spPr bwMode="auto">
                                    <a:xfrm>
                                      <a:off x="0" y="0"/>
                                      <a:ext cx="5760085" cy="472440"/>
                                    </a:xfrm>
                                    <a:prstGeom prst="rect">
                                      <a:avLst/>
                                    </a:prstGeom>
                                  </pic:spPr>
                                </pic:pic>
                              </a:graphicData>
                            </a:graphic>
                          </wp:inline>
                        </w:drawing>
                      </w:r>
                      <w:r>
                        <w:rPr>
                          <w:vanish/>
                          <w:rPrChange w:id="0" w:author="Romulos Machado" w:date="2020-05-17T11:01:15Z"/>
                        </w:rPr>
                        <w:br/>
                      </w:r>
                      <w:r>
                        <w:rPr/>
                        <w:t xml:space="preserve">Figura </w:t>
                      </w:r>
                      <w:r>
                        <w:rPr/>
                        <w:fldChar w:fldCharType="begin"/>
                      </w:r>
                      <w:r>
                        <w:rPr/>
                        <w:instrText> SEQ Figura \* ARABIC </w:instrText>
                      </w:r>
                      <w:r>
                        <w:rPr/>
                        <w:fldChar w:fldCharType="separate"/>
                      </w:r>
                      <w:r>
                        <w:rPr/>
                        <w:t>5</w:t>
                      </w:r>
                      <w:r>
                        <w:rPr/>
                        <w:fldChar w:fldCharType="end"/>
                      </w:r>
                    </w:p>
                  </w:txbxContent>
                </v:textbox>
                <w10:wrap type="square" side="largest"/>
              </v:rect>
            </w:pict>
          </mc:Fallback>
        </mc:AlternateContent>
      </w:r>
    </w:p>
    <w:p>
      <w:pPr>
        <w:pStyle w:val="Normal"/>
        <w:suppressAutoHyphens w:val="true"/>
        <w:spacing w:lineRule="auto" w:line="360"/>
        <w:ind w:left="0" w:right="0" w:firstLine="709"/>
        <w:jc w:val="both"/>
        <w:rPr>
          <w:rFonts w:ascii="Arial" w:hAnsi="Arial" w:cs="Arial"/>
          <w:sz w:val="24"/>
          <w:szCs w:val="24"/>
          <w:lang w:eastAsia="pt-BR"/>
          <w:del w:id="394" w:author="Phillip Furtado" w:date="2020-05-16T23:55:00Z"/>
        </w:rPr>
      </w:pPr>
      <w:del w:id="393" w:author="Phillip Furtado" w:date="2020-05-16T23:55:00Z">
        <w:r>
          <w:rPr>
            <w:rFonts w:cs="Arial" w:ascii="Arial" w:hAnsi="Arial"/>
            <w:sz w:val="24"/>
            <w:szCs w:val="24"/>
            <w:lang w:eastAsia="pt-BR"/>
          </w:rPr>
          <w:delText>temp_summary = temp.groupby(['Server','DateOnly'])[['Average','Peak']].agg(['min', 'max','mean','median','var','std']).reset_index()</w:delText>
        </w:r>
      </w:del>
    </w:p>
    <w:p>
      <w:pPr>
        <w:pStyle w:val="Normal"/>
        <w:suppressAutoHyphens w:val="true"/>
        <w:spacing w:lineRule="auto" w:line="360"/>
        <w:ind w:left="0" w:right="0" w:firstLine="709"/>
        <w:jc w:val="both"/>
        <w:rPr>
          <w:del w:id="400" w:author="Phillip Furtado" w:date="2020-05-16T23:56:00Z"/>
        </w:rPr>
      </w:pPr>
      <w:del w:id="395" w:author="Romulos Machado" w:date="2020-05-17T10:06:52Z">
        <w:r>
          <w:rPr>
            <w:rFonts w:cs="Arial" w:ascii="Arial" w:hAnsi="Arial"/>
            <w:b/>
            <w:bCs/>
            <w:sz w:val="24"/>
            <w:szCs w:val="24"/>
            <w:lang w:eastAsia="pt-BR"/>
          </w:rPr>
          <w:delText>3.8</w:delText>
        </w:r>
      </w:del>
      <w:del w:id="396" w:author="Phillip Furtado" w:date="2020-05-16T23:56:00Z">
        <w:r>
          <w:rPr>
            <w:rFonts w:cs="Arial" w:ascii="Arial" w:hAnsi="Arial"/>
            <w:b/>
            <w:bCs/>
            <w:sz w:val="24"/>
            <w:szCs w:val="24"/>
            <w:lang w:eastAsia="pt-BR"/>
          </w:rPr>
          <w:delText xml:space="preserve"> </w:delText>
        </w:r>
      </w:del>
      <w:del w:id="397" w:author="Phillip Furtado" w:date="2020-05-16T23:55:00Z">
        <w:r>
          <w:rPr>
            <w:rFonts w:cs="Arial" w:ascii="Arial" w:hAnsi="Arial"/>
            <w:b/>
            <w:bCs/>
            <w:sz w:val="24"/>
            <w:szCs w:val="24"/>
            <w:lang w:eastAsia="pt-BR"/>
          </w:rPr>
          <w:delText>Como a</w:delText>
        </w:r>
      </w:del>
      <w:del w:id="398" w:author="Phillip Furtado" w:date="2020-05-16T23:55:00Z">
        <w:r>
          <w:rPr>
            <w:rFonts w:cs="Arial" w:ascii="Arial" w:hAnsi="Arial"/>
            <w:b/>
            <w:bCs/>
            <w:color w:val="000000"/>
            <w:sz w:val="24"/>
            <w:szCs w:val="24"/>
            <w:lang w:eastAsia="pt-BR"/>
          </w:rPr>
          <w:delText xml:space="preserve"> operação de groupby adiciona uma nova linha de índices, pra isso é necessário realizar um ajuste para se manter uma só linha de índice sem perda de identidade das colunas.</w:delText>
        </w:r>
      </w:del>
      <w:del w:id="399" w:author="Phillip Furtado" w:date="2020-05-16T23:56:00Z">
        <w:r>
          <w:rPr>
            <w:rFonts w:cs="Arial" w:ascii="Arial" w:hAnsi="Arial"/>
            <w:color w:val="000000"/>
            <w:sz w:val="24"/>
            <w:szCs w:val="24"/>
            <w:lang w:eastAsia="pt-BR"/>
          </w:rPr>
          <w:delText>Nessa seção você deve deixar registrado todo o processamento e tratamento feitos sobre os dados obtidos. É importante que você informe a quantidade de registros obtidos, a quantidade de registros duplicados ou com informações ausentes, que tratamento você deu para cada problema encontrado em seus datasets, etc. Você deve descrever cada passo de forma minuciosa, de forma que outra pessoa consiga reproduzir o seu processamento/tratamento de forma precisa. Justifique as decisões tomadas no tratamento dos dados. Por exemplo: para os valores ausentes para o campo X eu decidi preenchê-los utilizando o cálculo da média aritmética pelo motivo ..., e então justifique sua decisão.</w:delText>
        </w:r>
      </w:del>
    </w:p>
    <w:p>
      <w:pPr>
        <w:pStyle w:val="Normal"/>
        <w:suppressAutoHyphens w:val="true"/>
        <w:spacing w:lineRule="auto" w:line="360"/>
        <w:ind w:left="0" w:right="0" w:firstLine="709"/>
        <w:jc w:val="both"/>
        <w:rPr>
          <w:rFonts w:ascii="Arial" w:hAnsi="Arial" w:cs="Arial"/>
          <w:i/>
          <w:i/>
          <w:iCs/>
          <w:color w:val="000000"/>
          <w:sz w:val="24"/>
          <w:szCs w:val="24"/>
          <w:lang w:val="en-US" w:eastAsia="pt-BR"/>
          <w:del w:id="402" w:author="Phillip Furtado" w:date="2020-05-16T23:56:00Z"/>
        </w:rPr>
      </w:pPr>
      <w:del w:id="401" w:author="Romulos Machado" w:date="2020-05-17T10:06:52Z">
        <w:r>
          <w:rPr>
            <w:rFonts w:cs="Arial" w:ascii="Arial" w:hAnsi="Arial"/>
            <w:i/>
            <w:iCs/>
            <w:color w:val="000000"/>
            <w:sz w:val="24"/>
            <w:szCs w:val="24"/>
            <w:lang w:val="en-US" w:eastAsia="pt-BR"/>
          </w:rPr>
          <w:delText>temp_summary.columns = ["_".join(x) for x in temp_summary.columns.ravel()]</w:delText>
        </w:r>
      </w:del>
    </w:p>
    <w:p>
      <w:pPr>
        <w:pStyle w:val="Normal"/>
        <w:suppressAutoHyphens w:val="true"/>
        <w:spacing w:lineRule="auto" w:line="360"/>
        <w:ind w:left="0" w:right="0" w:firstLine="709"/>
        <w:jc w:val="both"/>
        <w:rPr>
          <w:rFonts w:ascii="Arial" w:hAnsi="Arial" w:cs="Arial"/>
          <w:i/>
          <w:i/>
          <w:iCs/>
          <w:color w:val="000000"/>
          <w:sz w:val="24"/>
          <w:szCs w:val="24"/>
          <w:lang w:val="en-US" w:eastAsia="pt-BR"/>
          <w:del w:id="404" w:author="Phillip Furtado" w:date="2020-05-16T23:56:00Z"/>
        </w:rPr>
      </w:pPr>
      <w:del w:id="403" w:author="Phillip Furtado" w:date="2020-05-16T23:56:00Z">
        <w:r>
          <w:rPr>
            <w:rFonts w:cs="Arial" w:ascii="Arial" w:hAnsi="Arial"/>
            <w:i/>
            <w:iCs/>
            <w:color w:val="000000"/>
            <w:sz w:val="24"/>
            <w:szCs w:val="24"/>
            <w:lang w:val="en-US" w:eastAsia="pt-BR"/>
          </w:rPr>
          <w:delText>temp_summary.rename(columns={'Server_':'Server','DateOnly_':'DateOnly'},inplace=True)</w:delText>
        </w:r>
      </w:del>
    </w:p>
    <w:p>
      <w:pPr>
        <w:pStyle w:val="Normal"/>
        <w:suppressAutoHyphens w:val="true"/>
        <w:spacing w:lineRule="auto" w:line="360"/>
        <w:ind w:left="0" w:right="0" w:firstLine="709"/>
        <w:jc w:val="both"/>
        <w:rPr/>
      </w:pPr>
      <w:del w:id="405" w:author="Phillip Furtado" w:date="2020-05-16T23:56:00Z">
        <w:r>
          <w:rPr>
            <w:rFonts w:cs="Arial" w:ascii="Arial" w:hAnsi="Arial"/>
            <w:b/>
            <w:bCs/>
            <w:color w:val="000000"/>
            <w:sz w:val="24"/>
            <w:szCs w:val="24"/>
            <w:lang w:eastAsia="pt-BR"/>
          </w:rPr>
          <w:delText>3.9</w:delText>
        </w:r>
      </w:del>
      <w:del w:id="406" w:author="Phillip Furtado" w:date="2020-05-16T23:56:00Z">
        <w:r>
          <w:rPr>
            <w:rFonts w:cs="Arial" w:ascii="Arial" w:hAnsi="Arial"/>
            <w:color w:val="000000"/>
            <w:sz w:val="24"/>
            <w:szCs w:val="24"/>
            <w:lang w:eastAsia="pt-BR"/>
          </w:rPr>
          <w:delText xml:space="preserve"> </w:delText>
        </w:r>
      </w:del>
      <w:ins w:id="407" w:author="Phillip Furtado" w:date="2020-05-16T23:57:00Z">
        <w:r>
          <w:rPr>
            <w:rFonts w:cs="Arial" w:ascii="Arial" w:hAnsi="Arial"/>
            <w:color w:val="000000"/>
            <w:sz w:val="24"/>
            <w:szCs w:val="24"/>
            <w:lang w:eastAsia="pt-BR"/>
          </w:rPr>
          <w:t xml:space="preserve">No </w:t>
        </w:r>
      </w:ins>
      <w:ins w:id="408" w:author="Phillip Furtado" w:date="2020-05-16T23:57:00Z">
        <w:r>
          <w:rPr>
            <w:rFonts w:cs="Arial" w:ascii="Arial" w:hAnsi="Arial"/>
            <w:i/>
            <w:iCs/>
            <w:color w:val="000000"/>
            <w:sz w:val="24"/>
            <w:szCs w:val="24"/>
            <w:lang w:eastAsia="pt-BR"/>
          </w:rPr>
          <w:t>dataset</w:t>
        </w:r>
      </w:ins>
      <w:ins w:id="409" w:author="Phillip Furtado" w:date="2020-05-16T23:57:00Z">
        <w:r>
          <w:rPr>
            <w:rFonts w:cs="Arial" w:ascii="Arial" w:hAnsi="Arial"/>
            <w:color w:val="000000"/>
            <w:sz w:val="24"/>
            <w:szCs w:val="24"/>
            <w:lang w:eastAsia="pt-BR"/>
          </w:rPr>
          <w:t xml:space="preserve"> de logs é necessário também realizar um processo limpeza, par</w:t>
        </w:r>
      </w:ins>
      <w:ins w:id="410" w:author="Phillip Furtado" w:date="2020-05-16T23:58:00Z">
        <w:r>
          <w:rPr>
            <w:rFonts w:cs="Arial" w:ascii="Arial" w:hAnsi="Arial"/>
            <w:color w:val="000000"/>
            <w:sz w:val="24"/>
            <w:szCs w:val="24"/>
            <w:lang w:eastAsia="pt-BR"/>
          </w:rPr>
          <w:t>a isso, é necessário r</w:t>
        </w:r>
      </w:ins>
      <w:del w:id="411" w:author="Phillip Furtado" w:date="2020-05-16T23:58:00Z">
        <w:r>
          <w:rPr>
            <w:rFonts w:cs="Arial" w:ascii="Arial" w:hAnsi="Arial"/>
            <w:color w:val="000000"/>
            <w:sz w:val="24"/>
            <w:szCs w:val="24"/>
            <w:lang w:eastAsia="pt-BR"/>
          </w:rPr>
          <w:delText>R</w:delText>
        </w:r>
      </w:del>
      <w:ins w:id="412" w:author="Romulos Machado" w:date="2020-05-16T21:22:00Z">
        <w:r>
          <w:rPr>
            <w:rFonts w:cs="Arial" w:ascii="Arial" w:hAnsi="Arial"/>
            <w:color w:val="000000"/>
            <w:sz w:val="24"/>
            <w:szCs w:val="24"/>
            <w:lang w:eastAsia="pt-BR"/>
          </w:rPr>
          <w:t>emover as ocorrências da base de logs aonde a data tem formato inválido pois indica um processo de reinicialização da máquina (tecnicamente chamado de  System Boot) , após desligamento, e transforma o atributo Date em tipo Date.</w:t>
        </w:r>
      </w:ins>
      <w:ins w:id="413" w:author="Phillip Furtado" w:date="2020-05-17T00:02:00Z">
        <w:r>
          <w:rPr>
            <w:rFonts w:cs="Arial" w:ascii="Arial" w:hAnsi="Arial"/>
            <w:color w:val="000000"/>
            <w:sz w:val="24"/>
            <w:szCs w:val="24"/>
            <w:lang w:eastAsia="pt-BR"/>
          </w:rPr>
          <w:t xml:space="preserve"> Além de, criar o atributo DateOnly e ordernar a base de logs em função do nome do servidor e o dia do registro.</w:t>
        </w:r>
      </w:ins>
    </w:p>
    <w:p>
      <w:pPr>
        <w:pStyle w:val="Normal"/>
        <w:suppressAutoHyphens w:val="true"/>
        <w:spacing w:lineRule="auto" w:line="360"/>
        <w:rPr/>
      </w:pPr>
      <w:r>
        <w:rPr/>
      </w:r>
      <w:r>
        <mc:AlternateContent>
          <mc:Choice Requires="wps">
            <w:drawing>
              <wp:inline distT="0" distB="0" distL="0" distR="0">
                <wp:extent cx="5760085" cy="866140"/>
                <wp:effectExtent l="0" t="0" r="0" b="0"/>
                <wp:docPr id="20" name="Quadro6"/>
                <a:graphic xmlns:a="http://schemas.openxmlformats.org/drawingml/2006/main">
                  <a:graphicData uri="http://schemas.microsoft.com/office/word/2010/wordprocessingShape">
                    <wps:wsp>
                      <wps:cNvSpPr txBox="1"/>
                      <wps:spPr>
                        <a:xfrm>
                          <a:off x="0" y="0"/>
                          <a:ext cx="5760085" cy="866140"/>
                        </a:xfrm>
                        <a:prstGeom prst="rect"/>
                      </wps:spPr>
                      <wps:txbx>
                        <w:txbxContent>
                          <w:p>
                            <w:pPr>
                              <w:pStyle w:val="Figura"/>
                              <w:spacing w:before="120" w:after="120"/>
                              <w:rPr/>
                            </w:pPr>
                            <w:r>
                              <w:rPr/>
                              <w:drawing>
                                <wp:inline distT="0" distB="0" distL="0" distR="0">
                                  <wp:extent cx="5760085" cy="538480"/>
                                  <wp:effectExtent l="0" t="0" r="0" b="0"/>
                                  <wp:docPr id="21"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8" descr=""/>
                                          <pic:cNvPicPr>
                                            <a:picLocks noChangeAspect="1" noChangeArrowheads="1"/>
                                          </pic:cNvPicPr>
                                        </pic:nvPicPr>
                                        <pic:blipFill>
                                          <a:blip r:embed="rId7"/>
                                          <a:stretch>
                                            <a:fillRect/>
                                          </a:stretch>
                                        </pic:blipFill>
                                        <pic:spPr bwMode="auto">
                                          <a:xfrm>
                                            <a:off x="0" y="0"/>
                                            <a:ext cx="5760085" cy="538480"/>
                                          </a:xfrm>
                                          <a:prstGeom prst="rect">
                                            <a:avLst/>
                                          </a:prstGeom>
                                        </pic:spPr>
                                      </pic:pic>
                                    </a:graphicData>
                                  </a:graphic>
                                </wp:inline>
                              </w:drawing>
                            </w:r>
                            <w:r>
                              <w:rPr>
                                <w:vanish/>
                                <w:rPrChange w:id="0" w:author="Romulos Machado" w:date="2020-05-17T11:01:31Z"/>
                              </w:rPr>
                              <w:br/>
                            </w:r>
                            <w:r>
                              <w:rPr/>
                              <w:t xml:space="preserve">Figura </w:t>
                            </w:r>
                            <w:r>
                              <w:rPr/>
                              <w:fldChar w:fldCharType="begin"/>
                            </w:r>
                            <w:r>
                              <w:rPr/>
                              <w:instrText> SEQ Figura \* ARABIC </w:instrText>
                            </w:r>
                            <w:r>
                              <w:rPr/>
                              <w:fldChar w:fldCharType="separate"/>
                            </w:r>
                            <w:r>
                              <w:rPr/>
                              <w:t>6</w:t>
                            </w:r>
                            <w:r>
                              <w:rPr/>
                              <w:fldChar w:fldCharType="end"/>
                            </w:r>
                          </w:p>
                        </w:txbxContent>
                      </wps:txbx>
                      <wps:bodyPr anchor="t" lIns="0" tIns="0" rIns="0" bIns="0">
                        <a:noAutofit/>
                      </wps:bodyPr>
                    </wps:wsp>
                  </a:graphicData>
                </a:graphic>
              </wp:inline>
            </w:drawing>
          </mc:Choice>
          <mc:Fallback>
            <w:pict>
              <v:rect style="position:absolute;rotation:0;width:453.55pt;height:68.2pt;mso-wrap-distance-left:0pt;mso-wrap-distance-right:0pt;mso-wrap-distance-top:0pt;mso-wrap-distance-bottom:0pt;margin-top:-68.2pt;mso-position-vertical:top;mso-position-vertical-relative:text;margin-left:0pt;mso-position-horizontal:center;mso-position-horizontal-relative:text">
                <v:textbox inset="0in,0in,0in,0in">
                  <w:txbxContent>
                    <w:p>
                      <w:pPr>
                        <w:pStyle w:val="Figura"/>
                        <w:spacing w:before="120" w:after="120"/>
                        <w:rPr/>
                      </w:pPr>
                      <w:r>
                        <w:rPr/>
                        <w:drawing>
                          <wp:inline distT="0" distB="0" distL="0" distR="0">
                            <wp:extent cx="5760085" cy="538480"/>
                            <wp:effectExtent l="0" t="0" r="0" b="0"/>
                            <wp:docPr id="22"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8" descr=""/>
                                    <pic:cNvPicPr>
                                      <a:picLocks noChangeAspect="1" noChangeArrowheads="1"/>
                                    </pic:cNvPicPr>
                                  </pic:nvPicPr>
                                  <pic:blipFill>
                                    <a:blip r:embed="rId7"/>
                                    <a:stretch>
                                      <a:fillRect/>
                                    </a:stretch>
                                  </pic:blipFill>
                                  <pic:spPr bwMode="auto">
                                    <a:xfrm>
                                      <a:off x="0" y="0"/>
                                      <a:ext cx="5760085" cy="538480"/>
                                    </a:xfrm>
                                    <a:prstGeom prst="rect">
                                      <a:avLst/>
                                    </a:prstGeom>
                                  </pic:spPr>
                                </pic:pic>
                              </a:graphicData>
                            </a:graphic>
                          </wp:inline>
                        </w:drawing>
                      </w:r>
                      <w:r>
                        <w:rPr>
                          <w:vanish/>
                          <w:rPrChange w:id="0" w:author="Romulos Machado" w:date="2020-05-17T11:01:31Z"/>
                        </w:rPr>
                        <w:br/>
                      </w:r>
                      <w:r>
                        <w:rPr/>
                        <w:t xml:space="preserve">Figura </w:t>
                      </w:r>
                      <w:r>
                        <w:rPr/>
                        <w:fldChar w:fldCharType="begin"/>
                      </w:r>
                      <w:r>
                        <w:rPr/>
                        <w:instrText> SEQ Figura \* ARABIC </w:instrText>
                      </w:r>
                      <w:r>
                        <w:rPr/>
                        <w:fldChar w:fldCharType="separate"/>
                      </w:r>
                      <w:r>
                        <w:rPr/>
                        <w:t>6</w:t>
                      </w:r>
                      <w:r>
                        <w:rPr/>
                        <w:fldChar w:fldCharType="end"/>
                      </w:r>
                    </w:p>
                  </w:txbxContent>
                </v:textbox>
                <w10:wrap type="square" side="largest"/>
              </v:rect>
            </w:pict>
          </mc:Fallback>
        </mc:AlternateContent>
      </w:r>
    </w:p>
    <w:p>
      <w:pPr>
        <w:pStyle w:val="Normal"/>
        <w:ind w:left="0" w:right="0" w:firstLine="426"/>
        <w:jc w:val="both"/>
        <w:rPr>
          <w:rFonts w:ascii="Arial" w:hAnsi="Arial" w:cs="Arial"/>
          <w:i/>
          <w:i/>
          <w:iCs/>
          <w:color w:val="000000"/>
          <w:sz w:val="24"/>
          <w:szCs w:val="24"/>
          <w:lang w:eastAsia="pt-BR"/>
          <w:del w:id="417" w:author="Phillip Furtado" w:date="2020-05-17T00:01:00Z"/>
        </w:rPr>
      </w:pPr>
      <w:del w:id="416" w:author="Phillip Furtado" w:date="2020-05-17T00:01:00Z">
        <w:r>
          <w:rPr>
            <w:rFonts w:cs="Arial" w:ascii="Arial" w:hAnsi="Arial"/>
            <w:i/>
            <w:iCs/>
            <w:color w:val="000000"/>
            <w:sz w:val="24"/>
            <w:szCs w:val="24"/>
            <w:lang w:eastAsia="pt-BR"/>
          </w:rPr>
          <w:delText>logs.drop(logs.index[logs['Date'] == 'System Boot'], inplace = True)</w:delText>
        </w:r>
      </w:del>
    </w:p>
    <w:p>
      <w:pPr>
        <w:pStyle w:val="Normal"/>
        <w:rPr>
          <w:rFonts w:ascii="Arial" w:hAnsi="Arial" w:cs="Arial"/>
          <w:i/>
          <w:i/>
          <w:iCs/>
          <w:color w:val="000000"/>
          <w:sz w:val="24"/>
          <w:szCs w:val="24"/>
          <w:lang w:eastAsia="pt-BR"/>
          <w:del w:id="419" w:author="Phillip Furtado" w:date="2020-05-17T00:01:00Z"/>
        </w:rPr>
      </w:pPr>
      <w:del w:id="418" w:author="Phillip Furtado" w:date="2020-05-17T00:01:00Z">
        <w:r>
          <w:rPr>
            <w:rFonts w:cs="Arial" w:ascii="Arial" w:hAnsi="Arial"/>
            <w:i/>
            <w:iCs/>
            <w:color w:val="000000"/>
            <w:sz w:val="24"/>
            <w:szCs w:val="24"/>
            <w:lang w:eastAsia="pt-BR"/>
          </w:rPr>
          <w:delText>logs['Date']= pd.to_datetime(logs['Date'], format="%a %b %d %Y %H:%M:%S")</w:delText>
        </w:r>
      </w:del>
    </w:p>
    <w:p>
      <w:pPr>
        <w:pStyle w:val="Normal"/>
        <w:ind w:left="0" w:right="0" w:firstLine="426"/>
        <w:jc w:val="both"/>
        <w:rPr>
          <w:del w:id="422" w:author="Phillip Furtado" w:date="2020-05-17T00:02:00Z"/>
        </w:rPr>
      </w:pPr>
      <w:del w:id="420" w:author="Phillip Furtado" w:date="2020-05-17T00:02:00Z">
        <w:r>
          <w:rPr>
            <w:rFonts w:cs="Arial" w:ascii="Arial" w:hAnsi="Arial"/>
            <w:b/>
            <w:bCs/>
            <w:color w:val="000000"/>
            <w:sz w:val="24"/>
            <w:szCs w:val="24"/>
            <w:lang w:eastAsia="pt-BR"/>
          </w:rPr>
          <w:delText>3.10</w:delText>
        </w:r>
      </w:del>
      <w:del w:id="421" w:author="Phillip Furtado" w:date="2020-05-17T00:02:00Z">
        <w:r>
          <w:rPr>
            <w:rFonts w:cs="Arial" w:ascii="Arial" w:hAnsi="Arial"/>
            <w:color w:val="000000"/>
            <w:sz w:val="24"/>
            <w:szCs w:val="24"/>
            <w:lang w:eastAsia="pt-BR"/>
          </w:rPr>
          <w:delText xml:space="preserve"> Criar o atributo DateOnly e ordernar a base de logs em função do nome do servidor e o dia do registro.</w:delText>
        </w:r>
      </w:del>
    </w:p>
    <w:p>
      <w:pPr>
        <w:pStyle w:val="Normal"/>
        <w:ind w:left="0" w:right="0" w:firstLine="426"/>
        <w:jc w:val="both"/>
        <w:rPr>
          <w:rFonts w:ascii="Arial" w:hAnsi="Arial" w:cs="Arial"/>
          <w:i/>
          <w:i/>
          <w:iCs/>
          <w:color w:val="000000"/>
          <w:sz w:val="24"/>
          <w:szCs w:val="24"/>
          <w:lang w:eastAsia="pt-BR"/>
          <w:del w:id="424" w:author="Phillip Furtado" w:date="2020-05-17T00:02:00Z"/>
        </w:rPr>
      </w:pPr>
      <w:del w:id="423" w:author="Romulos Machado" w:date="2020-05-17T10:07:04Z">
        <w:r>
          <w:rPr>
            <w:rFonts w:cs="Arial" w:ascii="Arial" w:hAnsi="Arial"/>
            <w:i/>
            <w:iCs/>
            <w:color w:val="000000"/>
            <w:sz w:val="24"/>
            <w:szCs w:val="24"/>
            <w:lang w:eastAsia="pt-BR"/>
          </w:rPr>
          <w:delText>logs['DateOnly'] = logs['Date'].dt.date</w:delText>
        </w:r>
      </w:del>
    </w:p>
    <w:p>
      <w:pPr>
        <w:pStyle w:val="Normal"/>
        <w:jc w:val="both"/>
        <w:rPr>
          <w:rFonts w:ascii="Arial" w:hAnsi="Arial" w:cs="Arial"/>
          <w:i/>
          <w:i/>
          <w:iCs/>
          <w:color w:val="000000"/>
          <w:sz w:val="24"/>
          <w:szCs w:val="24"/>
          <w:lang w:eastAsia="pt-BR"/>
          <w:del w:id="426" w:author="Phillip Furtado" w:date="2020-05-17T00:02:00Z"/>
        </w:rPr>
      </w:pPr>
      <w:del w:id="425" w:author="Phillip Furtado" w:date="2020-05-17T00:02:00Z">
        <w:r>
          <w:rPr>
            <w:rFonts w:cs="Arial" w:ascii="Arial" w:hAnsi="Arial"/>
            <w:i/>
            <w:iCs/>
            <w:color w:val="000000"/>
            <w:sz w:val="24"/>
            <w:szCs w:val="24"/>
            <w:lang w:eastAsia="pt-BR"/>
          </w:rPr>
          <w:delText>logs.sort_values(by=['Server', 'Date'])</w:delText>
        </w:r>
      </w:del>
    </w:p>
    <w:p>
      <w:pPr>
        <w:pStyle w:val="Normal"/>
        <w:ind w:left="0" w:right="0" w:firstLine="426"/>
        <w:jc w:val="both"/>
        <w:rPr/>
      </w:pPr>
      <w:del w:id="427" w:author="Phillip Furtado" w:date="2020-05-17T00:02:00Z">
        <w:r>
          <w:rPr>
            <w:rFonts w:cs="Arial" w:ascii="Arial" w:hAnsi="Arial"/>
            <w:b/>
            <w:bCs/>
            <w:color w:val="000000"/>
            <w:sz w:val="24"/>
            <w:szCs w:val="24"/>
            <w:lang w:eastAsia="pt-BR"/>
          </w:rPr>
          <w:delText>3.11</w:delText>
        </w:r>
      </w:del>
      <w:ins w:id="428" w:author="Romulos Machado" w:date="2020-05-17T10:07:16Z">
        <w:r>
          <w:rPr>
            <w:rFonts w:cs="Arial" w:ascii="Arial" w:hAnsi="Arial"/>
            <w:b/>
            <w:bCs/>
            <w:color w:val="000000"/>
            <w:sz w:val="24"/>
            <w:szCs w:val="24"/>
            <w:lang w:eastAsia="pt-BR"/>
          </w:rPr>
          <w:tab/>
        </w:r>
      </w:ins>
      <w:ins w:id="429" w:author="Phillip Furtado" w:date="2020-05-17T00:02:00Z">
        <w:r>
          <w:rPr>
            <w:rFonts w:cs="Arial" w:ascii="Arial" w:hAnsi="Arial"/>
            <w:color w:val="000000"/>
            <w:sz w:val="24"/>
            <w:szCs w:val="24"/>
            <w:lang w:eastAsia="pt-BR"/>
          </w:rPr>
          <w:t>Agora com ambos datasets proces</w:t>
        </w:r>
      </w:ins>
      <w:ins w:id="430" w:author="Phillip Furtado" w:date="2020-05-17T00:03:00Z">
        <w:r>
          <w:rPr>
            <w:rFonts w:cs="Arial" w:ascii="Arial" w:hAnsi="Arial"/>
            <w:color w:val="000000"/>
            <w:sz w:val="24"/>
            <w:szCs w:val="24"/>
            <w:lang w:eastAsia="pt-BR"/>
          </w:rPr>
          <w:t xml:space="preserve">sados é necessário </w:t>
        </w:r>
      </w:ins>
      <w:del w:id="431" w:author="Phillip Furtado" w:date="2020-05-17T00:03:00Z">
        <w:r>
          <w:rPr>
            <w:rFonts w:cs="Arial" w:ascii="Arial" w:hAnsi="Arial"/>
            <w:color w:val="000000"/>
            <w:sz w:val="24"/>
            <w:szCs w:val="24"/>
            <w:lang w:eastAsia="pt-BR"/>
          </w:rPr>
          <w:delText>C</w:delText>
        </w:r>
      </w:del>
      <w:ins w:id="432" w:author="Phillip Furtado" w:date="2020-05-17T00:03:00Z">
        <w:r>
          <w:rPr>
            <w:rFonts w:cs="Arial" w:ascii="Arial" w:hAnsi="Arial"/>
            <w:color w:val="000000"/>
            <w:sz w:val="24"/>
            <w:szCs w:val="24"/>
            <w:lang w:eastAsia="pt-BR"/>
          </w:rPr>
          <w:t>c</w:t>
        </w:r>
      </w:ins>
      <w:ins w:id="433" w:author="Romulos Machado" w:date="2020-05-16T21:22:00Z">
        <w:r>
          <w:rPr>
            <w:rFonts w:cs="Arial" w:ascii="Arial" w:hAnsi="Arial"/>
            <w:color w:val="000000"/>
            <w:sz w:val="24"/>
            <w:szCs w:val="24"/>
            <w:lang w:eastAsia="pt-BR"/>
          </w:rPr>
          <w:t xml:space="preserve">ombinar as duas bases em uma só, usando como índice o nome do servidor e o dia do registro. Neste caso levou-se em consideração o fato de que nem todas as vezes que houve um registro de temperatura, necessariamente, houve um registro de alerta. Para isso, é criado um novo </w:t>
        </w:r>
      </w:ins>
      <w:del w:id="434" w:author="Phillip Furtado" w:date="2020-05-17T00:03:00Z">
        <w:r>
          <w:rPr>
            <w:rFonts w:cs="Arial" w:ascii="Arial" w:hAnsi="Arial"/>
            <w:i/>
            <w:iCs/>
            <w:color w:val="000000"/>
            <w:sz w:val="24"/>
            <w:szCs w:val="24"/>
            <w:lang w:eastAsia="pt-BR"/>
          </w:rPr>
          <w:delText>dataframe</w:delText>
        </w:r>
      </w:del>
      <w:ins w:id="435" w:author="Phillip Furtado" w:date="2020-05-17T00:03:00Z">
        <w:r>
          <w:rPr>
            <w:rFonts w:cs="Arial" w:ascii="Arial" w:hAnsi="Arial"/>
            <w:i/>
            <w:iCs/>
            <w:color w:val="000000"/>
            <w:sz w:val="24"/>
            <w:szCs w:val="24"/>
            <w:lang w:eastAsia="pt-BR"/>
          </w:rPr>
          <w:t>da</w:t>
        </w:r>
      </w:ins>
      <w:ins w:id="436" w:author="Phillip Furtado" w:date="2020-05-17T00:04:00Z">
        <w:r>
          <w:rPr>
            <w:rFonts w:cs="Arial" w:ascii="Arial" w:hAnsi="Arial"/>
            <w:i/>
            <w:iCs/>
            <w:color w:val="000000"/>
            <w:sz w:val="24"/>
            <w:szCs w:val="24"/>
            <w:lang w:eastAsia="pt-BR"/>
          </w:rPr>
          <w:t>taset</w:t>
        </w:r>
      </w:ins>
      <w:ins w:id="437" w:author="Romulos Machado" w:date="2020-05-16T21:22:00Z">
        <w:r>
          <w:rPr>
            <w:rFonts w:cs="Arial" w:ascii="Arial" w:hAnsi="Arial"/>
            <w:color w:val="000000"/>
            <w:sz w:val="24"/>
            <w:szCs w:val="24"/>
            <w:lang w:eastAsia="pt-BR"/>
          </w:rPr>
          <w:t xml:space="preserve"> resultante chamado </w:t>
        </w:r>
      </w:ins>
      <w:ins w:id="438" w:author="Romulos Machado" w:date="2020-05-16T21:22:00Z">
        <w:r>
          <w:rPr>
            <w:rFonts w:cs="Arial" w:ascii="Arial" w:hAnsi="Arial"/>
            <w:i/>
            <w:iCs/>
            <w:color w:val="000000"/>
            <w:sz w:val="24"/>
            <w:szCs w:val="24"/>
            <w:lang w:eastAsia="pt-BR"/>
          </w:rPr>
          <w:t>merged</w:t>
        </w:r>
      </w:ins>
      <w:ins w:id="439" w:author="Romulos Machado" w:date="2020-05-16T21:22:00Z">
        <w:r>
          <w:rPr>
            <w:rFonts w:cs="Arial" w:ascii="Arial" w:hAnsi="Arial"/>
            <w:color w:val="000000"/>
            <w:sz w:val="24"/>
            <w:szCs w:val="24"/>
            <w:lang w:eastAsia="pt-BR"/>
          </w:rPr>
          <w:t>.</w:t>
        </w:r>
      </w:ins>
    </w:p>
    <w:p>
      <w:pPr>
        <w:pStyle w:val="Normal"/>
        <w:jc w:val="both"/>
        <w:rPr/>
      </w:pPr>
      <w:r>
        <w:rPr/>
      </w:r>
      <w:r>
        <mc:AlternateContent>
          <mc:Choice Requires="wps">
            <w:drawing>
              <wp:inline distT="0" distB="0" distL="0" distR="0">
                <wp:extent cx="5760085" cy="575945"/>
                <wp:effectExtent l="0" t="0" r="0" b="0"/>
                <wp:docPr id="23" name="Quadro7"/>
                <a:graphic xmlns:a="http://schemas.openxmlformats.org/drawingml/2006/main">
                  <a:graphicData uri="http://schemas.microsoft.com/office/word/2010/wordprocessingShape">
                    <wps:wsp>
                      <wps:cNvSpPr txBox="1"/>
                      <wps:spPr>
                        <a:xfrm>
                          <a:off x="0" y="0"/>
                          <a:ext cx="5760085" cy="575945"/>
                        </a:xfrm>
                        <a:prstGeom prst="rect"/>
                      </wps:spPr>
                      <wps:txbx>
                        <w:txbxContent>
                          <w:p>
                            <w:pPr>
                              <w:pStyle w:val="Figura"/>
                              <w:spacing w:before="120" w:after="120"/>
                              <w:rPr/>
                            </w:pPr>
                            <w:r>
                              <w:rPr/>
                              <w:drawing>
                                <wp:inline distT="0" distB="0" distL="0" distR="0">
                                  <wp:extent cx="5760085" cy="248285"/>
                                  <wp:effectExtent l="0" t="0" r="0" b="0"/>
                                  <wp:docPr id="24"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9" descr=""/>
                                          <pic:cNvPicPr>
                                            <a:picLocks noChangeAspect="1" noChangeArrowheads="1"/>
                                          </pic:cNvPicPr>
                                        </pic:nvPicPr>
                                        <pic:blipFill>
                                          <a:blip r:embed="rId8"/>
                                          <a:stretch>
                                            <a:fillRect/>
                                          </a:stretch>
                                        </pic:blipFill>
                                        <pic:spPr bwMode="auto">
                                          <a:xfrm>
                                            <a:off x="0" y="0"/>
                                            <a:ext cx="5760085" cy="248285"/>
                                          </a:xfrm>
                                          <a:prstGeom prst="rect">
                                            <a:avLst/>
                                          </a:prstGeom>
                                        </pic:spPr>
                                      </pic:pic>
                                    </a:graphicData>
                                  </a:graphic>
                                </wp:inline>
                              </w:drawing>
                            </w:r>
                            <w:r>
                              <w:rPr>
                                <w:vanish/>
                                <w:rPrChange w:id="0" w:author="Romulos Machado" w:date="2020-05-17T11:01:53Z"/>
                              </w:rPr>
                              <w:br/>
                            </w:r>
                            <w:r>
                              <w:rPr/>
                              <w:t xml:space="preserve">Figura </w:t>
                            </w:r>
                            <w:r>
                              <w:rPr/>
                              <w:fldChar w:fldCharType="begin"/>
                            </w:r>
                            <w:r>
                              <w:rPr/>
                              <w:instrText> SEQ Figura \* ARABIC </w:instrText>
                            </w:r>
                            <w:r>
                              <w:rPr/>
                              <w:fldChar w:fldCharType="separate"/>
                            </w:r>
                            <w:r>
                              <w:rPr/>
                              <w:t>7</w:t>
                            </w:r>
                            <w:r>
                              <w:rPr/>
                              <w:fldChar w:fldCharType="end"/>
                            </w:r>
                          </w:p>
                        </w:txbxContent>
                      </wps:txbx>
                      <wps:bodyPr anchor="t" lIns="0" tIns="0" rIns="0" bIns="0">
                        <a:noAutofit/>
                      </wps:bodyPr>
                    </wps:wsp>
                  </a:graphicData>
                </a:graphic>
              </wp:inline>
            </w:drawing>
          </mc:Choice>
          <mc:Fallback>
            <w:pict>
              <v:rect style="position:absolute;rotation:0;width:453.55pt;height:45.35pt;mso-wrap-distance-left:0pt;mso-wrap-distance-right:0pt;mso-wrap-distance-top:0pt;mso-wrap-distance-bottom:0pt;margin-top:-45.35pt;mso-position-vertical:top;mso-position-vertical-relative:text;margin-left:0pt;mso-position-horizontal:center;mso-position-horizontal-relative:text">
                <v:textbox inset="0in,0in,0in,0in">
                  <w:txbxContent>
                    <w:p>
                      <w:pPr>
                        <w:pStyle w:val="Figura"/>
                        <w:spacing w:before="120" w:after="120"/>
                        <w:rPr/>
                      </w:pPr>
                      <w:r>
                        <w:rPr/>
                        <w:drawing>
                          <wp:inline distT="0" distB="0" distL="0" distR="0">
                            <wp:extent cx="5760085" cy="248285"/>
                            <wp:effectExtent l="0" t="0" r="0" b="0"/>
                            <wp:docPr id="25"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9" descr=""/>
                                    <pic:cNvPicPr>
                                      <a:picLocks noChangeAspect="1" noChangeArrowheads="1"/>
                                    </pic:cNvPicPr>
                                  </pic:nvPicPr>
                                  <pic:blipFill>
                                    <a:blip r:embed="rId8"/>
                                    <a:stretch>
                                      <a:fillRect/>
                                    </a:stretch>
                                  </pic:blipFill>
                                  <pic:spPr bwMode="auto">
                                    <a:xfrm>
                                      <a:off x="0" y="0"/>
                                      <a:ext cx="5760085" cy="248285"/>
                                    </a:xfrm>
                                    <a:prstGeom prst="rect">
                                      <a:avLst/>
                                    </a:prstGeom>
                                  </pic:spPr>
                                </pic:pic>
                              </a:graphicData>
                            </a:graphic>
                          </wp:inline>
                        </w:drawing>
                      </w:r>
                      <w:r>
                        <w:rPr>
                          <w:vanish/>
                          <w:rPrChange w:id="0" w:author="Romulos Machado" w:date="2020-05-17T11:01:53Z"/>
                        </w:rPr>
                        <w:br/>
                      </w:r>
                      <w:r>
                        <w:rPr/>
                        <w:t xml:space="preserve">Figura </w:t>
                      </w:r>
                      <w:r>
                        <w:rPr/>
                        <w:fldChar w:fldCharType="begin"/>
                      </w:r>
                      <w:r>
                        <w:rPr/>
                        <w:instrText> SEQ Figura \* ARABIC </w:instrText>
                      </w:r>
                      <w:r>
                        <w:rPr/>
                        <w:fldChar w:fldCharType="separate"/>
                      </w:r>
                      <w:r>
                        <w:rPr/>
                        <w:t>7</w:t>
                      </w:r>
                      <w:r>
                        <w:rPr/>
                        <w:fldChar w:fldCharType="end"/>
                      </w:r>
                    </w:p>
                  </w:txbxContent>
                </v:textbox>
                <w10:wrap type="square" side="largest"/>
              </v:rect>
            </w:pict>
          </mc:Fallback>
        </mc:AlternateContent>
      </w:r>
    </w:p>
    <w:p>
      <w:pPr>
        <w:pStyle w:val="Normal"/>
        <w:ind w:left="0" w:right="0" w:firstLine="709"/>
        <w:rPr>
          <w:del w:id="444" w:author="Phillip Furtado" w:date="2020-05-17T00:04:00Z"/>
        </w:rPr>
      </w:pPr>
      <w:r>
        <w:rPr>
          <w:rFonts w:cs="Arial" w:ascii="Arial" w:hAnsi="Arial"/>
          <w:color w:val="000000"/>
          <w:sz w:val="24"/>
          <w:szCs w:val="24"/>
          <w:lang w:eastAsia="pt-BR"/>
        </w:rPr>
        <w:t>O q</w:t>
      </w:r>
      <w:ins w:id="442" w:author="Phillip Furtado" w:date="2020-05-17T00:06:00Z">
        <w:r>
          <w:rPr>
            <w:rFonts w:cs="Arial" w:ascii="Arial" w:hAnsi="Arial"/>
            <w:color w:val="000000"/>
            <w:sz w:val="24"/>
            <w:szCs w:val="24"/>
            <w:lang w:eastAsia="pt-BR"/>
          </w:rPr>
          <w:t>ue se percebeu n</w:t>
        </w:r>
      </w:ins>
      <w:del w:id="443" w:author="Phillip Furtado" w:date="2020-05-17T00:04:00Z">
        <w:r>
          <w:rPr>
            <w:rFonts w:cs="Arial" w:ascii="Arial" w:hAnsi="Arial"/>
            <w:color w:val="000000"/>
            <w:sz w:val="24"/>
            <w:szCs w:val="24"/>
            <w:lang w:eastAsia="pt-BR"/>
          </w:rPr>
          <w:delText>merged = pd.merge(temp_summary,logs, on=['Server', 'DateOnly'], how='left')</w:delText>
        </w:r>
      </w:del>
    </w:p>
    <w:p>
      <w:pPr>
        <w:pStyle w:val="Normal"/>
        <w:ind w:left="0" w:right="0" w:firstLine="709"/>
        <w:rPr/>
      </w:pPr>
      <w:del w:id="445" w:author="Romulos Machado" w:date="2020-05-17T11:02:03Z">
        <w:r>
          <w:rPr>
            <w:rFonts w:cs="Arial" w:ascii="Arial" w:hAnsi="Arial"/>
            <w:b/>
            <w:bCs/>
            <w:color w:val="000000"/>
            <w:sz w:val="24"/>
            <w:szCs w:val="24"/>
            <w:lang w:eastAsia="pt-BR"/>
          </w:rPr>
          <w:delText>3.12</w:delText>
        </w:r>
      </w:del>
      <w:del w:id="446" w:author="Phillip Furtado" w:date="2020-05-17T00:04:00Z">
        <w:r>
          <w:rPr>
            <w:rFonts w:cs="Arial" w:ascii="Arial" w:hAnsi="Arial"/>
            <w:b/>
            <w:bCs/>
            <w:color w:val="000000"/>
            <w:sz w:val="24"/>
            <w:szCs w:val="24"/>
            <w:lang w:eastAsia="pt-BR"/>
          </w:rPr>
          <w:delText xml:space="preserve"> </w:delText>
        </w:r>
      </w:del>
      <w:del w:id="447" w:author="Phillip Furtado" w:date="2020-05-17T00:06:00Z">
        <w:r>
          <w:rPr>
            <w:rFonts w:cs="Arial" w:ascii="Arial" w:hAnsi="Arial"/>
            <w:b/>
            <w:bCs/>
            <w:color w:val="000000"/>
            <w:sz w:val="24"/>
            <w:szCs w:val="24"/>
            <w:lang w:eastAsia="pt-BR"/>
          </w:rPr>
          <w:delText>N</w:delText>
        </w:r>
      </w:del>
      <w:ins w:id="448" w:author="Romulos Machado" w:date="2020-05-16T21:50:00Z">
        <w:r>
          <w:rPr>
            <w:rFonts w:cs="Arial" w:ascii="Arial" w:hAnsi="Arial"/>
            <w:color w:val="000000"/>
            <w:sz w:val="24"/>
            <w:szCs w:val="24"/>
            <w:lang w:eastAsia="pt-BR"/>
          </w:rPr>
          <w:t xml:space="preserve">o novo </w:t>
        </w:r>
      </w:ins>
      <w:del w:id="449" w:author="Phillip Furtado" w:date="2020-05-17T00:04:00Z">
        <w:r>
          <w:rPr>
            <w:rFonts w:cs="Arial" w:ascii="Arial" w:hAnsi="Arial"/>
            <w:i/>
            <w:iCs/>
            <w:color w:val="000000"/>
            <w:sz w:val="24"/>
            <w:szCs w:val="24"/>
            <w:lang w:eastAsia="pt-BR"/>
          </w:rPr>
          <w:delText>dataframe</w:delText>
        </w:r>
      </w:del>
      <w:ins w:id="450" w:author="Phillip Furtado" w:date="2020-05-17T00:04:00Z">
        <w:r>
          <w:rPr>
            <w:rFonts w:cs="Arial" w:ascii="Arial" w:hAnsi="Arial"/>
            <w:i/>
            <w:iCs/>
            <w:color w:val="000000"/>
            <w:sz w:val="24"/>
            <w:szCs w:val="24"/>
            <w:lang w:eastAsia="pt-BR"/>
          </w:rPr>
          <w:t>dataset</w:t>
        </w:r>
      </w:ins>
      <w:ins w:id="451" w:author="Romulos Machado" w:date="2020-05-16T21:50:00Z">
        <w:r>
          <w:rPr>
            <w:rFonts w:cs="Arial" w:ascii="Arial" w:hAnsi="Arial"/>
            <w:color w:val="000000"/>
            <w:sz w:val="24"/>
            <w:szCs w:val="24"/>
            <w:lang w:eastAsia="pt-BR"/>
          </w:rPr>
          <w:t xml:space="preserve"> gerado no passo anterior,</w:t>
        </w:r>
      </w:ins>
      <w:ins w:id="452" w:author="Phillip Furtado" w:date="2020-05-17T00:06:00Z">
        <w:r>
          <w:rPr>
            <w:rFonts w:cs="Arial" w:ascii="Arial" w:hAnsi="Arial"/>
            <w:color w:val="000000"/>
            <w:sz w:val="24"/>
            <w:szCs w:val="24"/>
            <w:lang w:eastAsia="pt-BR"/>
          </w:rPr>
          <w:t xml:space="preserve"> é a frequência de valores vazios</w:t>
        </w:r>
      </w:ins>
      <w:ins w:id="453" w:author="Phillip Furtado" w:date="2020-05-17T00:07:00Z">
        <w:r>
          <w:rPr>
            <w:rFonts w:cs="Arial" w:ascii="Arial" w:hAnsi="Arial"/>
            <w:color w:val="000000"/>
            <w:sz w:val="24"/>
            <w:szCs w:val="24"/>
            <w:lang w:eastAsia="pt-BR"/>
          </w:rPr>
          <w:t>, para é realizada a</w:t>
        </w:r>
      </w:ins>
      <w:ins w:id="454" w:author="Romulos Machado" w:date="2020-05-16T21:50:00Z">
        <w:r>
          <w:rPr>
            <w:rFonts w:cs="Arial" w:ascii="Arial" w:hAnsi="Arial"/>
            <w:color w:val="000000"/>
            <w:sz w:val="24"/>
            <w:szCs w:val="24"/>
            <w:lang w:eastAsia="pt-BR"/>
          </w:rPr>
          <w:t xml:space="preserve"> substi</w:t>
        </w:r>
      </w:ins>
      <w:ins w:id="455" w:author="Phillip Furtado" w:date="2020-05-17T00:07:00Z">
        <w:r>
          <w:rPr>
            <w:rFonts w:cs="Arial" w:ascii="Arial" w:hAnsi="Arial"/>
            <w:color w:val="000000"/>
            <w:sz w:val="24"/>
            <w:szCs w:val="24"/>
            <w:lang w:eastAsia="pt-BR"/>
          </w:rPr>
          <w:t>tuição</w:t>
        </w:r>
      </w:ins>
      <w:del w:id="456" w:author="Phillip Furtado" w:date="2020-05-17T00:07:00Z">
        <w:r>
          <w:rPr>
            <w:rFonts w:cs="Arial" w:ascii="Arial" w:hAnsi="Arial"/>
            <w:color w:val="000000"/>
            <w:sz w:val="24"/>
            <w:szCs w:val="24"/>
            <w:lang w:eastAsia="pt-BR"/>
          </w:rPr>
          <w:delText>tuir</w:delText>
        </w:r>
      </w:del>
      <w:ins w:id="457" w:author="Romulos Machado" w:date="2020-05-16T21:50:00Z">
        <w:r>
          <w:rPr>
            <w:rFonts w:cs="Arial" w:ascii="Arial" w:hAnsi="Arial"/>
            <w:color w:val="000000"/>
            <w:sz w:val="24"/>
            <w:szCs w:val="24"/>
            <w:lang w:eastAsia="pt-BR"/>
          </w:rPr>
          <w:t xml:space="preserve"> </w:t>
        </w:r>
      </w:ins>
      <w:ins w:id="458" w:author="Phillip Furtado" w:date="2020-05-17T00:07:00Z">
        <w:r>
          <w:rPr>
            <w:rFonts w:cs="Arial" w:ascii="Arial" w:hAnsi="Arial"/>
            <w:color w:val="000000"/>
            <w:sz w:val="24"/>
            <w:szCs w:val="24"/>
            <w:lang w:eastAsia="pt-BR"/>
          </w:rPr>
          <w:t>d</w:t>
        </w:r>
      </w:ins>
      <w:del w:id="459" w:author="Phillip Furtado" w:date="2020-05-17T00:05:00Z">
        <w:r>
          <w:rPr>
            <w:rFonts w:cs="Arial" w:ascii="Arial" w:hAnsi="Arial"/>
            <w:color w:val="000000"/>
            <w:sz w:val="24"/>
            <w:szCs w:val="24"/>
            <w:lang w:eastAsia="pt-BR"/>
          </w:rPr>
          <w:delText>o valores vazios</w:delText>
        </w:r>
      </w:del>
      <w:ins w:id="460" w:author="Phillip Furtado" w:date="2020-05-17T00:05:00Z">
        <w:r>
          <w:rPr>
            <w:rFonts w:cs="Arial" w:ascii="Arial" w:hAnsi="Arial"/>
            <w:color w:val="000000"/>
            <w:sz w:val="24"/>
            <w:szCs w:val="24"/>
            <w:lang w:eastAsia="pt-BR"/>
          </w:rPr>
          <w:t>os valores vazios</w:t>
        </w:r>
      </w:ins>
      <w:ins w:id="461" w:author="Romulos Machado" w:date="2020-05-16T21:50:00Z">
        <w:r>
          <w:rPr>
            <w:rFonts w:cs="Arial" w:ascii="Arial" w:hAnsi="Arial"/>
            <w:color w:val="000000"/>
            <w:sz w:val="24"/>
            <w:szCs w:val="24"/>
            <w:lang w:eastAsia="pt-BR"/>
          </w:rPr>
          <w:t xml:space="preserve"> (ausência de registro de log) da coluna </w:t>
        </w:r>
      </w:ins>
      <w:ins w:id="462" w:author="Romulos Machado" w:date="2020-05-16T21:50:00Z">
        <w:r>
          <w:rPr>
            <w:rFonts w:cs="Arial" w:ascii="Arial" w:hAnsi="Arial"/>
            <w:i/>
            <w:iCs/>
            <w:color w:val="000000"/>
            <w:sz w:val="24"/>
            <w:szCs w:val="24"/>
            <w:lang w:eastAsia="pt-BR"/>
          </w:rPr>
          <w:t>Severity</w:t>
        </w:r>
      </w:ins>
      <w:ins w:id="463" w:author="Romulos Machado" w:date="2020-05-16T21:50:00Z">
        <w:r>
          <w:rPr>
            <w:rFonts w:cs="Arial" w:ascii="Arial" w:hAnsi="Arial"/>
            <w:color w:val="000000"/>
            <w:sz w:val="24"/>
            <w:szCs w:val="24"/>
            <w:lang w:eastAsia="pt-BR"/>
          </w:rPr>
          <w:t xml:space="preserve"> com o valor </w:t>
        </w:r>
      </w:ins>
      <w:ins w:id="464" w:author="Romulos Machado" w:date="2020-05-16T21:50:00Z">
        <w:r>
          <w:rPr>
            <w:rFonts w:cs="Arial" w:ascii="Arial" w:hAnsi="Arial"/>
            <w:i/>
            <w:iCs/>
            <w:color w:val="000000"/>
            <w:sz w:val="24"/>
            <w:szCs w:val="24"/>
            <w:lang w:eastAsia="pt-BR"/>
          </w:rPr>
          <w:t>NoneAlert</w:t>
        </w:r>
      </w:ins>
      <w:ins w:id="465" w:author="Romulos Machado" w:date="2020-05-16T21:55:00Z">
        <w:r>
          <w:rPr>
            <w:rFonts w:cs="Arial" w:ascii="Arial" w:hAnsi="Arial"/>
            <w:color w:val="000000"/>
            <w:sz w:val="24"/>
            <w:szCs w:val="24"/>
            <w:lang w:eastAsia="pt-BR"/>
          </w:rPr>
          <w:t>, indicando que nessa data não houve registros de</w:t>
        </w:r>
      </w:ins>
      <w:ins w:id="466" w:author="Romulos Machado" w:date="2020-05-16T21:56:00Z">
        <w:r>
          <w:rPr>
            <w:rFonts w:cs="Arial" w:ascii="Arial" w:hAnsi="Arial"/>
            <w:color w:val="000000"/>
            <w:sz w:val="24"/>
            <w:szCs w:val="24"/>
            <w:lang w:eastAsia="pt-BR"/>
          </w:rPr>
          <w:t xml:space="preserve"> alerta</w:t>
        </w:r>
      </w:ins>
      <w:ins w:id="467" w:author="Romulos Machado" w:date="2020-05-16T21:52:00Z">
        <w:r>
          <w:rPr>
            <w:rFonts w:cs="Arial" w:ascii="Arial" w:hAnsi="Arial"/>
            <w:color w:val="000000"/>
            <w:sz w:val="24"/>
            <w:szCs w:val="24"/>
            <w:lang w:eastAsia="pt-BR"/>
          </w:rPr>
          <w:t>. Posteriormente, isso irá</w:t>
        </w:r>
      </w:ins>
      <w:ins w:id="468" w:author="Romulos Machado" w:date="2020-05-16T21:54:00Z">
        <w:r>
          <w:rPr>
            <w:rFonts w:cs="Arial" w:ascii="Arial" w:hAnsi="Arial"/>
            <w:color w:val="000000"/>
            <w:sz w:val="24"/>
            <w:szCs w:val="24"/>
            <w:lang w:eastAsia="pt-BR"/>
          </w:rPr>
          <w:t xml:space="preserve"> nos ajudar a efetuar comparações entre dados de temperatura </w:t>
        </w:r>
      </w:ins>
      <w:ins w:id="469" w:author="Romulos Machado" w:date="2020-05-16T21:55:00Z">
        <w:r>
          <w:rPr>
            <w:rFonts w:cs="Arial" w:ascii="Arial" w:hAnsi="Arial"/>
            <w:color w:val="000000"/>
            <w:sz w:val="24"/>
            <w:szCs w:val="24"/>
            <w:lang w:eastAsia="pt-BR"/>
          </w:rPr>
          <w:t>e severidade de alertas.</w:t>
        </w:r>
      </w:ins>
    </w:p>
    <w:p>
      <w:pPr>
        <w:pStyle w:val="Normal"/>
        <w:jc w:val="both"/>
        <w:rPr>
          <w:rFonts w:ascii="Arial" w:hAnsi="Arial" w:cs="Arial"/>
          <w:i/>
          <w:i/>
          <w:iCs/>
          <w:color w:val="000000"/>
          <w:sz w:val="24"/>
          <w:szCs w:val="24"/>
          <w:lang w:val="en-US" w:eastAsia="pt-BR"/>
          <w:del w:id="471" w:author="Phillip Furtado" w:date="2020-05-17T00:05:00Z"/>
        </w:rPr>
      </w:pPr>
      <w:del w:id="470" w:author="Phillip Furtado" w:date="2020-05-17T00:05:00Z">
        <w:r>
          <w:rPr>
            <w:rFonts w:cs="Arial" w:ascii="Arial" w:hAnsi="Arial"/>
            <w:i/>
            <w:iCs/>
            <w:color w:val="000000"/>
            <w:sz w:val="24"/>
            <w:szCs w:val="24"/>
            <w:lang w:val="en-US" w:eastAsia="pt-BR"/>
          </w:rPr>
          <w:delText>merged.Severity.fillna("NoneAlert", inplace=True)</w:delText>
        </w:r>
      </w:del>
    </w:p>
    <w:p>
      <w:pPr>
        <w:pStyle w:val="Normal"/>
        <w:jc w:val="both"/>
        <w:rPr/>
      </w:pPr>
      <w:r>
        <w:rPr/>
      </w:r>
      <w:r>
        <mc:AlternateContent>
          <mc:Choice Requires="wps">
            <w:drawing>
              <wp:inline distT="0" distB="0" distL="0" distR="0">
                <wp:extent cx="5760085" cy="576580"/>
                <wp:effectExtent l="0" t="0" r="0" b="0"/>
                <wp:docPr id="26" name="Quadro8"/>
                <a:graphic xmlns:a="http://schemas.openxmlformats.org/drawingml/2006/main">
                  <a:graphicData uri="http://schemas.microsoft.com/office/word/2010/wordprocessingShape">
                    <wps:wsp>
                      <wps:cNvSpPr txBox="1"/>
                      <wps:spPr>
                        <a:xfrm>
                          <a:off x="0" y="0"/>
                          <a:ext cx="5760085" cy="576580"/>
                        </a:xfrm>
                        <a:prstGeom prst="rect"/>
                      </wps:spPr>
                      <wps:txbx>
                        <w:txbxContent>
                          <w:p>
                            <w:pPr>
                              <w:pStyle w:val="Figura"/>
                              <w:spacing w:before="120" w:after="120"/>
                              <w:rPr/>
                            </w:pPr>
                            <w:r>
                              <w:rPr/>
                              <w:drawing>
                                <wp:inline distT="0" distB="0" distL="0" distR="0">
                                  <wp:extent cx="5760085" cy="248920"/>
                                  <wp:effectExtent l="0" t="0" r="0" b="0"/>
                                  <wp:docPr id="27" name="Imagem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10" descr=""/>
                                          <pic:cNvPicPr>
                                            <a:picLocks noChangeAspect="1" noChangeArrowheads="1"/>
                                          </pic:cNvPicPr>
                                        </pic:nvPicPr>
                                        <pic:blipFill>
                                          <a:blip r:embed="rId9"/>
                                          <a:stretch>
                                            <a:fillRect/>
                                          </a:stretch>
                                        </pic:blipFill>
                                        <pic:spPr bwMode="auto">
                                          <a:xfrm>
                                            <a:off x="0" y="0"/>
                                            <a:ext cx="5760085" cy="248920"/>
                                          </a:xfrm>
                                          <a:prstGeom prst="rect">
                                            <a:avLst/>
                                          </a:prstGeom>
                                        </pic:spPr>
                                      </pic:pic>
                                    </a:graphicData>
                                  </a:graphic>
                                </wp:inline>
                              </w:drawing>
                            </w:r>
                            <w:r>
                              <w:rPr>
                                <w:vanish/>
                                <w:rPrChange w:id="0" w:author="Romulos Machado" w:date="2020-05-17T11:02:17Z"/>
                              </w:rPr>
                              <w:br/>
                            </w:r>
                            <w:r>
                              <w:rPr/>
                              <w:t xml:space="preserve">Figura </w:t>
                            </w:r>
                            <w:r>
                              <w:rPr/>
                              <w:fldChar w:fldCharType="begin"/>
                            </w:r>
                            <w:r>
                              <w:rPr/>
                              <w:instrText> SEQ Figura \* ARABIC </w:instrText>
                            </w:r>
                            <w:r>
                              <w:rPr/>
                              <w:fldChar w:fldCharType="separate"/>
                            </w:r>
                            <w:r>
                              <w:rPr/>
                              <w:t>8</w:t>
                            </w:r>
                            <w:r>
                              <w:rPr/>
                              <w:fldChar w:fldCharType="end"/>
                            </w:r>
                          </w:p>
                        </w:txbxContent>
                      </wps:txbx>
                      <wps:bodyPr anchor="t" lIns="0" tIns="0" rIns="0" bIns="0">
                        <a:noAutofit/>
                      </wps:bodyPr>
                    </wps:wsp>
                  </a:graphicData>
                </a:graphic>
              </wp:inline>
            </w:drawing>
          </mc:Choice>
          <mc:Fallback>
            <w:pict>
              <v:rect style="position:absolute;rotation:0;width:453.55pt;height:45.4pt;mso-wrap-distance-left:0pt;mso-wrap-distance-right:0pt;mso-wrap-distance-top:0pt;mso-wrap-distance-bottom:0pt;margin-top:-45.4pt;mso-position-vertical:top;mso-position-vertical-relative:text;margin-left:0pt;mso-position-horizontal:center;mso-position-horizontal-relative:text">
                <v:textbox inset="0in,0in,0in,0in">
                  <w:txbxContent>
                    <w:p>
                      <w:pPr>
                        <w:pStyle w:val="Figura"/>
                        <w:spacing w:before="120" w:after="120"/>
                        <w:rPr/>
                      </w:pPr>
                      <w:r>
                        <w:rPr/>
                        <w:drawing>
                          <wp:inline distT="0" distB="0" distL="0" distR="0">
                            <wp:extent cx="5760085" cy="248920"/>
                            <wp:effectExtent l="0" t="0" r="0" b="0"/>
                            <wp:docPr id="28" name="Imagem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10" descr=""/>
                                    <pic:cNvPicPr>
                                      <a:picLocks noChangeAspect="1" noChangeArrowheads="1"/>
                                    </pic:cNvPicPr>
                                  </pic:nvPicPr>
                                  <pic:blipFill>
                                    <a:blip r:embed="rId9"/>
                                    <a:stretch>
                                      <a:fillRect/>
                                    </a:stretch>
                                  </pic:blipFill>
                                  <pic:spPr bwMode="auto">
                                    <a:xfrm>
                                      <a:off x="0" y="0"/>
                                      <a:ext cx="5760085" cy="248920"/>
                                    </a:xfrm>
                                    <a:prstGeom prst="rect">
                                      <a:avLst/>
                                    </a:prstGeom>
                                  </pic:spPr>
                                </pic:pic>
                              </a:graphicData>
                            </a:graphic>
                          </wp:inline>
                        </w:drawing>
                      </w:r>
                      <w:r>
                        <w:rPr>
                          <w:vanish/>
                          <w:rPrChange w:id="0" w:author="Romulos Machado" w:date="2020-05-17T11:02:17Z"/>
                        </w:rPr>
                        <w:br/>
                      </w:r>
                      <w:r>
                        <w:rPr/>
                        <w:t xml:space="preserve">Figura </w:t>
                      </w:r>
                      <w:r>
                        <w:rPr/>
                        <w:fldChar w:fldCharType="begin"/>
                      </w:r>
                      <w:r>
                        <w:rPr/>
                        <w:instrText> SEQ Figura \* ARABIC </w:instrText>
                      </w:r>
                      <w:r>
                        <w:rPr/>
                        <w:fldChar w:fldCharType="separate"/>
                      </w:r>
                      <w:r>
                        <w:rPr/>
                        <w:t>8</w:t>
                      </w:r>
                      <w:r>
                        <w:rPr/>
                        <w:fldChar w:fldCharType="end"/>
                      </w:r>
                    </w:p>
                  </w:txbxContent>
                </v:textbox>
                <w10:wrap type="square" side="largest"/>
              </v:rect>
            </w:pict>
          </mc:Fallback>
        </mc:AlternateContent>
      </w:r>
    </w:p>
    <w:p>
      <w:pPr>
        <w:pStyle w:val="Normal"/>
        <w:ind w:left="0" w:right="0" w:firstLine="709"/>
        <w:jc w:val="both"/>
        <w:rPr/>
      </w:pPr>
      <w:del w:id="474" w:author="Phillip Furtado" w:date="2020-05-17T00:06:00Z">
        <w:r>
          <w:rPr>
            <w:rFonts w:cs="Arial" w:ascii="Arial" w:hAnsi="Arial"/>
            <w:b/>
            <w:bCs/>
            <w:color w:val="000000"/>
            <w:sz w:val="24"/>
            <w:szCs w:val="24"/>
            <w:lang w:eastAsia="pt-BR"/>
          </w:rPr>
          <w:delText xml:space="preserve">3.13 </w:delText>
        </w:r>
      </w:del>
      <w:ins w:id="475" w:author="Romulos Machado" w:date="2020-05-16T21:59:00Z">
        <w:r>
          <w:rPr>
            <w:rFonts w:cs="Arial" w:ascii="Arial" w:hAnsi="Arial"/>
            <w:color w:val="000000"/>
            <w:sz w:val="24"/>
            <w:szCs w:val="24"/>
            <w:lang w:eastAsia="pt-BR"/>
          </w:rPr>
          <w:t xml:space="preserve">Adiciona o atributo categórico </w:t>
        </w:r>
      </w:ins>
      <w:ins w:id="476" w:author="Romulos Machado" w:date="2020-05-16T21:59:00Z">
        <w:r>
          <w:rPr>
            <w:rFonts w:cs="Arial" w:ascii="Arial" w:hAnsi="Arial"/>
            <w:i/>
            <w:iCs/>
            <w:color w:val="000000"/>
            <w:sz w:val="24"/>
            <w:szCs w:val="24"/>
            <w:lang w:eastAsia="pt-BR"/>
          </w:rPr>
          <w:t>TempSala</w:t>
        </w:r>
      </w:ins>
      <w:ins w:id="477" w:author="Romulos Machado" w:date="2020-05-16T21:59:00Z">
        <w:r>
          <w:rPr>
            <w:rFonts w:cs="Arial" w:ascii="Arial" w:hAnsi="Arial"/>
            <w:color w:val="000000"/>
            <w:sz w:val="24"/>
            <w:szCs w:val="24"/>
            <w:lang w:eastAsia="pt-BR"/>
          </w:rPr>
          <w:t xml:space="preserve"> que indica se a sala de servidores estava quente, esquentando ou fria</w:t>
        </w:r>
      </w:ins>
      <w:ins w:id="478" w:author="Romulos Machado" w:date="2020-05-16T22:00:00Z">
        <w:r>
          <w:rPr>
            <w:rFonts w:cs="Arial" w:ascii="Arial" w:hAnsi="Arial"/>
            <w:color w:val="000000"/>
            <w:sz w:val="24"/>
            <w:szCs w:val="24"/>
            <w:lang w:eastAsia="pt-BR"/>
          </w:rPr>
          <w:t xml:space="preserve">, baseado nos valores de </w:t>
        </w:r>
      </w:ins>
      <w:ins w:id="479" w:author="Romulos Machado" w:date="2020-05-16T22:00:00Z">
        <w:r>
          <w:rPr>
            <w:rFonts w:cs="Arial" w:ascii="Arial" w:hAnsi="Arial"/>
            <w:i/>
            <w:iCs/>
            <w:color w:val="000000"/>
            <w:sz w:val="24"/>
            <w:szCs w:val="24"/>
            <w:lang w:eastAsia="pt-BR"/>
          </w:rPr>
          <w:t>Peak_max</w:t>
        </w:r>
      </w:ins>
      <w:ins w:id="480" w:author="Romulos Machado" w:date="2020-05-16T22:00:00Z">
        <w:r>
          <w:rPr>
            <w:rFonts w:cs="Arial" w:ascii="Arial" w:hAnsi="Arial"/>
            <w:color w:val="000000"/>
            <w:sz w:val="24"/>
            <w:szCs w:val="24"/>
            <w:lang w:eastAsia="pt-BR"/>
          </w:rPr>
          <w:t>.</w:t>
        </w:r>
      </w:ins>
    </w:p>
    <w:p>
      <w:pPr>
        <w:pStyle w:val="Normal"/>
        <w:jc w:val="both"/>
        <w:rPr>
          <w:del w:id="482" w:author="Phillip Furtado" w:date="2020-05-17T00:08:00Z"/>
        </w:rPr>
      </w:pPr>
      <w:r>
        <w:rPr/>
      </w:r>
      <w:del w:id="481" w:author="Phillip Furtado" w:date="2020-05-17T00:08:00Z">
        <w:r>
          <w:rPr>
            <w:rFonts w:cs="Arial" w:ascii="Arial" w:hAnsi="Arial"/>
            <w:i/>
            <w:iCs/>
            <w:color w:val="000000"/>
            <w:sz w:val="24"/>
            <w:szCs w:val="24"/>
            <w:lang w:val="en-US" w:eastAsia="pt-BR"/>
          </w:rPr>
          <w:delText>merged.loc[merged['Peak_max'] &lt;= 26, 'TempSala'] = 'SalaFria'</w:delText>
        </w:r>
      </w:del>
      <w:r>
        <mc:AlternateContent>
          <mc:Choice Requires="wps">
            <w:drawing>
              <wp:inline distT="0" distB="0" distL="0" distR="0">
                <wp:extent cx="5760085" cy="747395"/>
                <wp:effectExtent l="0" t="0" r="0" b="0"/>
                <wp:docPr id="29" name="Quadro9"/>
                <a:graphic xmlns:a="http://schemas.openxmlformats.org/drawingml/2006/main">
                  <a:graphicData uri="http://schemas.microsoft.com/office/word/2010/wordprocessingShape">
                    <wps:wsp>
                      <wps:cNvSpPr txBox="1"/>
                      <wps:spPr>
                        <a:xfrm>
                          <a:off x="0" y="0"/>
                          <a:ext cx="5760085" cy="747395"/>
                        </a:xfrm>
                        <a:prstGeom prst="rect"/>
                      </wps:spPr>
                      <wps:txbx>
                        <w:txbxContent>
                          <w:p>
                            <w:pPr>
                              <w:pStyle w:val="Figura"/>
                              <w:spacing w:before="120" w:after="120"/>
                              <w:rPr/>
                            </w:pPr>
                            <w:r>
                              <w:rPr/>
                              <w:drawing>
                                <wp:inline distT="0" distB="0" distL="0" distR="0">
                                  <wp:extent cx="5760085" cy="419735"/>
                                  <wp:effectExtent l="0" t="0" r="0" b="0"/>
                                  <wp:docPr id="30" name="Imagem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11" descr=""/>
                                          <pic:cNvPicPr>
                                            <a:picLocks noChangeAspect="1" noChangeArrowheads="1"/>
                                          </pic:cNvPicPr>
                                        </pic:nvPicPr>
                                        <pic:blipFill>
                                          <a:blip r:embed="rId10"/>
                                          <a:stretch>
                                            <a:fillRect/>
                                          </a:stretch>
                                        </pic:blipFill>
                                        <pic:spPr bwMode="auto">
                                          <a:xfrm>
                                            <a:off x="0" y="0"/>
                                            <a:ext cx="5760085" cy="419735"/>
                                          </a:xfrm>
                                          <a:prstGeom prst="rect">
                                            <a:avLst/>
                                          </a:prstGeom>
                                        </pic:spPr>
                                      </pic:pic>
                                    </a:graphicData>
                                  </a:graphic>
                                </wp:inline>
                              </w:drawing>
                            </w:r>
                            <w:r>
                              <w:rPr>
                                <w:vanish/>
                                <w:rPrChange w:id="0" w:author="Romulos Machado" w:date="2020-05-17T11:02:25Z"/>
                              </w:rPr>
                              <w:br/>
                            </w:r>
                            <w:r>
                              <w:rPr/>
                              <w:t xml:space="preserve">Figura </w:t>
                            </w:r>
                            <w:r>
                              <w:rPr/>
                              <w:fldChar w:fldCharType="begin"/>
                            </w:r>
                            <w:r>
                              <w:rPr/>
                              <w:instrText> SEQ Figura \* ARABIC </w:instrText>
                            </w:r>
                            <w:r>
                              <w:rPr/>
                              <w:fldChar w:fldCharType="separate"/>
                            </w:r>
                            <w:r>
                              <w:rPr/>
                              <w:t>9</w:t>
                            </w:r>
                            <w:r>
                              <w:rPr/>
                              <w:fldChar w:fldCharType="end"/>
                            </w:r>
                          </w:p>
                        </w:txbxContent>
                      </wps:txbx>
                      <wps:bodyPr anchor="t" lIns="0" tIns="0" rIns="0" bIns="0">
                        <a:noAutofit/>
                      </wps:bodyPr>
                    </wps:wsp>
                  </a:graphicData>
                </a:graphic>
              </wp:inline>
            </w:drawing>
          </mc:Choice>
          <mc:Fallback>
            <w:pict>
              <v:rect style="position:absolute;rotation:0;width:453.55pt;height:58.85pt;mso-wrap-distance-left:0pt;mso-wrap-distance-right:0pt;mso-wrap-distance-top:0pt;mso-wrap-distance-bottom:0pt;margin-top:-58.85pt;mso-position-vertical:top;mso-position-vertical-relative:text;margin-left:0pt;mso-position-horizontal:center;mso-position-horizontal-relative:text">
                <v:textbox inset="0in,0in,0in,0in">
                  <w:txbxContent>
                    <w:p>
                      <w:pPr>
                        <w:pStyle w:val="Figura"/>
                        <w:spacing w:before="120" w:after="120"/>
                        <w:rPr/>
                      </w:pPr>
                      <w:r>
                        <w:rPr/>
                        <w:drawing>
                          <wp:inline distT="0" distB="0" distL="0" distR="0">
                            <wp:extent cx="5760085" cy="419735"/>
                            <wp:effectExtent l="0" t="0" r="0" b="0"/>
                            <wp:docPr id="31" name="Imagem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11" descr=""/>
                                    <pic:cNvPicPr>
                                      <a:picLocks noChangeAspect="1" noChangeArrowheads="1"/>
                                    </pic:cNvPicPr>
                                  </pic:nvPicPr>
                                  <pic:blipFill>
                                    <a:blip r:embed="rId10"/>
                                    <a:stretch>
                                      <a:fillRect/>
                                    </a:stretch>
                                  </pic:blipFill>
                                  <pic:spPr bwMode="auto">
                                    <a:xfrm>
                                      <a:off x="0" y="0"/>
                                      <a:ext cx="5760085" cy="419735"/>
                                    </a:xfrm>
                                    <a:prstGeom prst="rect">
                                      <a:avLst/>
                                    </a:prstGeom>
                                  </pic:spPr>
                                </pic:pic>
                              </a:graphicData>
                            </a:graphic>
                          </wp:inline>
                        </w:drawing>
                      </w:r>
                      <w:r>
                        <w:rPr>
                          <w:vanish/>
                          <w:rPrChange w:id="0" w:author="Romulos Machado" w:date="2020-05-17T11:02:25Z"/>
                        </w:rPr>
                        <w:br/>
                      </w:r>
                      <w:r>
                        <w:rPr/>
                        <w:t xml:space="preserve">Figura </w:t>
                      </w:r>
                      <w:r>
                        <w:rPr/>
                        <w:fldChar w:fldCharType="begin"/>
                      </w:r>
                      <w:r>
                        <w:rPr/>
                        <w:instrText> SEQ Figura \* ARABIC </w:instrText>
                      </w:r>
                      <w:r>
                        <w:rPr/>
                        <w:fldChar w:fldCharType="separate"/>
                      </w:r>
                      <w:r>
                        <w:rPr/>
                        <w:t>9</w:t>
                      </w:r>
                      <w:r>
                        <w:rPr/>
                        <w:fldChar w:fldCharType="end"/>
                      </w:r>
                    </w:p>
                  </w:txbxContent>
                </v:textbox>
                <w10:wrap type="square" side="largest"/>
              </v:rect>
            </w:pict>
          </mc:Fallback>
        </mc:AlternateContent>
      </w:r>
    </w:p>
    <w:p>
      <w:pPr>
        <w:pStyle w:val="Normal"/>
        <w:jc w:val="both"/>
        <w:rPr>
          <w:rFonts w:ascii="Arial" w:hAnsi="Arial" w:cs="Arial"/>
          <w:i/>
          <w:i/>
          <w:iCs/>
          <w:color w:val="000000"/>
          <w:sz w:val="24"/>
          <w:szCs w:val="24"/>
          <w:lang w:val="en-US" w:eastAsia="pt-BR"/>
          <w:ins w:id="486" w:author="Phillip Furtado" w:date="2020-05-17T02:15:00Z"/>
        </w:rPr>
      </w:pPr>
      <w:ins w:id="485" w:author="Phillip Furtado" w:date="2020-05-17T02:15:00Z">
        <w:r>
          <w:rPr>
            <w:rFonts w:cs="Arial" w:ascii="Arial" w:hAnsi="Arial"/>
            <w:i/>
            <w:iCs/>
            <w:color w:val="000000"/>
            <w:sz w:val="24"/>
            <w:szCs w:val="24"/>
            <w:lang w:val="en-US" w:eastAsia="pt-BR"/>
          </w:rPr>
        </w:r>
      </w:ins>
    </w:p>
    <w:p>
      <w:pPr>
        <w:pStyle w:val="Normal"/>
        <w:ind w:left="0" w:right="0" w:firstLine="709"/>
        <w:jc w:val="both"/>
        <w:rPr>
          <w:rFonts w:ascii="Arial" w:hAnsi="Arial" w:cs="Arial"/>
          <w:i/>
          <w:i/>
          <w:iCs/>
          <w:color w:val="000000"/>
          <w:sz w:val="24"/>
          <w:szCs w:val="24"/>
          <w:lang w:val="en-US" w:eastAsia="pt-BR"/>
          <w:del w:id="489" w:author="Phillip Furtado" w:date="2020-05-17T00:08:00Z"/>
        </w:rPr>
      </w:pPr>
      <w:del w:id="487" w:author="Romulos Machado" w:date="2020-05-17T11:03:00Z">
        <w:r>
          <w:rPr>
            <w:rFonts w:cs="Arial" w:ascii="Arial" w:hAnsi="Arial"/>
            <w:i/>
            <w:iCs/>
            <w:color w:val="000000"/>
            <w:sz w:val="24"/>
            <w:szCs w:val="24"/>
            <w:lang w:val="en-US" w:eastAsia="pt-BR"/>
          </w:rPr>
          <w:delText>me</w:delText>
        </w:r>
      </w:del>
      <w:del w:id="488" w:author="Romulos Machado" w:date="2020-05-17T11:02:59Z">
        <w:r>
          <w:rPr>
            <w:rFonts w:cs="Arial" w:ascii="Arial" w:hAnsi="Arial"/>
            <w:i/>
            <w:iCs/>
            <w:color w:val="000000"/>
            <w:sz w:val="24"/>
            <w:szCs w:val="24"/>
            <w:lang w:val="en-US" w:eastAsia="pt-BR"/>
          </w:rPr>
          <w:delText>rged.loc[(merged['Peak_max'] &gt; 26) &amp; (merged['Peak_max'] &lt;= 33), 'TempSala'] = 'SalaEsquentando'</w:delText>
        </w:r>
      </w:del>
    </w:p>
    <w:p>
      <w:pPr>
        <w:pStyle w:val="Normal"/>
        <w:ind w:left="0" w:right="0" w:firstLine="709"/>
        <w:jc w:val="both"/>
        <w:rPr>
          <w:rFonts w:ascii="Arial" w:hAnsi="Arial" w:cs="Arial"/>
          <w:i/>
          <w:i/>
          <w:iCs/>
          <w:color w:val="000000"/>
          <w:sz w:val="24"/>
          <w:szCs w:val="24"/>
          <w:lang w:val="en-US" w:eastAsia="pt-BR"/>
          <w:del w:id="491" w:author="Phillip Furtado" w:date="2020-05-17T00:08:00Z"/>
        </w:rPr>
      </w:pPr>
      <w:del w:id="490" w:author="Romulos Machado" w:date="2020-05-17T11:02:43Z">
        <w:r>
          <w:rPr>
            <w:rFonts w:cs="Arial" w:ascii="Arial" w:hAnsi="Arial"/>
            <w:i/>
            <w:iCs/>
            <w:color w:val="000000"/>
            <w:sz w:val="24"/>
            <w:szCs w:val="24"/>
            <w:lang w:val="en-US" w:eastAsia="pt-BR"/>
          </w:rPr>
          <w:delText>merged.loc[merged['Peak_max'] &gt; 33, 'TempSala'] = 'SalaQuente'</w:delText>
        </w:r>
      </w:del>
    </w:p>
    <w:p>
      <w:pPr>
        <w:pStyle w:val="Normal"/>
        <w:ind w:left="0" w:right="0" w:firstLine="709"/>
        <w:jc w:val="both"/>
        <w:rPr/>
      </w:pPr>
      <w:del w:id="492" w:author="Romulos Machado" w:date="2020-05-17T10:07:35Z">
        <w:r>
          <w:rPr>
            <w:rFonts w:cs="Arial" w:ascii="Arial" w:hAnsi="Arial"/>
            <w:b/>
            <w:bCs/>
            <w:color w:val="000000"/>
            <w:sz w:val="24"/>
            <w:szCs w:val="24"/>
            <w:lang w:eastAsia="pt-BR"/>
          </w:rPr>
          <w:delText>3.14</w:delText>
        </w:r>
      </w:del>
      <w:del w:id="493" w:author="Phillip Furtado" w:date="2020-05-17T00:08:00Z">
        <w:r>
          <w:rPr>
            <w:rFonts w:cs="Arial" w:ascii="Arial" w:hAnsi="Arial"/>
            <w:b/>
            <w:bCs/>
            <w:color w:val="000000"/>
            <w:sz w:val="24"/>
            <w:szCs w:val="24"/>
            <w:lang w:eastAsia="pt-BR"/>
          </w:rPr>
          <w:delText xml:space="preserve"> </w:delText>
        </w:r>
      </w:del>
      <w:ins w:id="494" w:author="Romulos Machado" w:date="2020-05-16T22:03:00Z">
        <w:r>
          <w:rPr>
            <w:rFonts w:cs="Arial" w:ascii="Arial" w:hAnsi="Arial"/>
            <w:color w:val="000000"/>
            <w:sz w:val="24"/>
            <w:szCs w:val="24"/>
            <w:lang w:eastAsia="pt-BR"/>
          </w:rPr>
          <w:t xml:space="preserve">O atributo </w:t>
        </w:r>
      </w:ins>
      <w:ins w:id="495" w:author="Romulos Machado" w:date="2020-05-16T22:03:00Z">
        <w:r>
          <w:rPr>
            <w:rFonts w:cs="Arial" w:ascii="Arial" w:hAnsi="Arial"/>
            <w:i/>
            <w:iCs/>
            <w:color w:val="000000"/>
            <w:sz w:val="24"/>
            <w:szCs w:val="24"/>
            <w:lang w:eastAsia="pt-BR"/>
          </w:rPr>
          <w:t>Severity</w:t>
        </w:r>
      </w:ins>
      <w:ins w:id="496" w:author="Romulos Machado" w:date="2020-05-16T22:03:00Z">
        <w:r>
          <w:rPr>
            <w:rFonts w:cs="Arial" w:ascii="Arial" w:hAnsi="Arial"/>
            <w:color w:val="000000"/>
            <w:sz w:val="24"/>
            <w:szCs w:val="24"/>
            <w:lang w:eastAsia="pt-BR"/>
          </w:rPr>
          <w:t xml:space="preserve"> será útil ao executar alguns modelos como o PCA na base </w:t>
        </w:r>
      </w:ins>
      <w:ins w:id="497" w:author="Romulos Machado" w:date="2020-05-16T22:03:00Z">
        <w:r>
          <w:rPr>
            <w:rFonts w:cs="Arial" w:ascii="Arial" w:hAnsi="Arial"/>
            <w:i/>
            <w:iCs/>
            <w:color w:val="000000"/>
            <w:sz w:val="24"/>
            <w:szCs w:val="24"/>
            <w:lang w:eastAsia="pt-BR"/>
          </w:rPr>
          <w:t>merged</w:t>
        </w:r>
      </w:ins>
      <w:ins w:id="498" w:author="Romulos Machado" w:date="2020-05-16T22:03:00Z">
        <w:r>
          <w:rPr>
            <w:rFonts w:cs="Arial" w:ascii="Arial" w:hAnsi="Arial"/>
            <w:color w:val="000000"/>
            <w:sz w:val="24"/>
            <w:szCs w:val="24"/>
            <w:lang w:eastAsia="pt-BR"/>
          </w:rPr>
          <w:t xml:space="preserve">, mas a maioria dos modelos requer que atributos categóricos sejam transformados em inteiros. Para isso, utilizaremos a técnica de </w:t>
        </w:r>
      </w:ins>
      <w:ins w:id="499" w:author="Romulos Machado" w:date="2020-05-16T22:03:00Z">
        <w:r>
          <w:rPr>
            <w:rFonts w:cs="Arial" w:ascii="Arial" w:hAnsi="Arial"/>
            <w:i/>
            <w:iCs/>
            <w:color w:val="000000"/>
            <w:sz w:val="24"/>
            <w:szCs w:val="24"/>
            <w:lang w:eastAsia="pt-BR"/>
          </w:rPr>
          <w:t>One-Hot Encoding</w:t>
        </w:r>
      </w:ins>
      <w:ins w:id="500" w:author="Romulos Machado" w:date="2020-05-16T22:03:00Z">
        <w:r>
          <w:rPr>
            <w:rFonts w:cs="Arial" w:ascii="Arial" w:hAnsi="Arial"/>
            <w:color w:val="000000"/>
            <w:sz w:val="24"/>
            <w:szCs w:val="24"/>
            <w:lang w:eastAsia="pt-BR"/>
          </w:rPr>
          <w:t>, na qual as categorias se transformaram em colunas (variáveis) onde o número 1 representa o valor afirmativo e o 0 negativo.</w:t>
        </w:r>
      </w:ins>
    </w:p>
    <w:p>
      <w:pPr>
        <w:pStyle w:val="Normal"/>
        <w:jc w:val="both"/>
        <w:rPr>
          <w:del w:id="502" w:author="Phillip Furtado" w:date="2020-05-17T00:10:00Z"/>
        </w:rPr>
      </w:pPr>
      <w:r>
        <w:rPr/>
      </w:r>
      <w:del w:id="501" w:author="Phillip Furtado" w:date="2020-05-17T00:10:00Z">
        <w:r>
          <w:rPr>
            <w:rFonts w:cs="Arial" w:ascii="Arial" w:hAnsi="Arial"/>
            <w:i/>
            <w:iCs/>
            <w:color w:val="000000"/>
            <w:sz w:val="24"/>
            <w:szCs w:val="24"/>
            <w:lang w:eastAsia="pt-BR"/>
          </w:rPr>
          <w:delText>merged.Severity.unique()</w:delText>
        </w:r>
      </w:del>
      <w:r>
        <mc:AlternateContent>
          <mc:Choice Requires="wps">
            <w:drawing>
              <wp:inline distT="0" distB="0" distL="0" distR="0">
                <wp:extent cx="5760085" cy="747395"/>
                <wp:effectExtent l="0" t="0" r="0" b="0"/>
                <wp:docPr id="32" name="Quadro10"/>
                <a:graphic xmlns:a="http://schemas.openxmlformats.org/drawingml/2006/main">
                  <a:graphicData uri="http://schemas.microsoft.com/office/word/2010/wordprocessingShape">
                    <wps:wsp>
                      <wps:cNvSpPr txBox="1"/>
                      <wps:spPr>
                        <a:xfrm>
                          <a:off x="0" y="0"/>
                          <a:ext cx="5760085" cy="747395"/>
                        </a:xfrm>
                        <a:prstGeom prst="rect"/>
                      </wps:spPr>
                      <wps:txbx>
                        <w:txbxContent>
                          <w:p>
                            <w:pPr>
                              <w:pStyle w:val="Figura"/>
                              <w:spacing w:before="120" w:after="120"/>
                              <w:rPr/>
                            </w:pPr>
                            <w:r>
                              <w:rPr/>
                              <w:drawing>
                                <wp:inline distT="0" distB="0" distL="0" distR="0">
                                  <wp:extent cx="5760085" cy="419735"/>
                                  <wp:effectExtent l="0" t="0" r="0" b="0"/>
                                  <wp:docPr id="33" name="Imagem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12" descr=""/>
                                          <pic:cNvPicPr>
                                            <a:picLocks noChangeAspect="1" noChangeArrowheads="1"/>
                                          </pic:cNvPicPr>
                                        </pic:nvPicPr>
                                        <pic:blipFill>
                                          <a:blip r:embed="rId11"/>
                                          <a:stretch>
                                            <a:fillRect/>
                                          </a:stretch>
                                        </pic:blipFill>
                                        <pic:spPr bwMode="auto">
                                          <a:xfrm>
                                            <a:off x="0" y="0"/>
                                            <a:ext cx="5760085" cy="419735"/>
                                          </a:xfrm>
                                          <a:prstGeom prst="rect">
                                            <a:avLst/>
                                          </a:prstGeom>
                                        </pic:spPr>
                                      </pic:pic>
                                    </a:graphicData>
                                  </a:graphic>
                                </wp:inline>
                              </w:drawing>
                            </w:r>
                            <w:r>
                              <w:rPr>
                                <w:vanish/>
                                <w:rPrChange w:id="0" w:author="Romulos Machado" w:date="2020-05-17T11:03:14Z"/>
                              </w:rPr>
                              <w:br/>
                            </w:r>
                            <w:r>
                              <w:rPr/>
                              <w:t xml:space="preserve">Figura </w:t>
                            </w:r>
                            <w:r>
                              <w:rPr/>
                              <w:fldChar w:fldCharType="begin"/>
                            </w:r>
                            <w:r>
                              <w:rPr/>
                              <w:instrText> SEQ Figura \* ARABIC </w:instrText>
                            </w:r>
                            <w:r>
                              <w:rPr/>
                              <w:fldChar w:fldCharType="separate"/>
                            </w:r>
                            <w:r>
                              <w:rPr/>
                              <w:t>10</w:t>
                            </w:r>
                            <w:r>
                              <w:rPr/>
                              <w:fldChar w:fldCharType="end"/>
                            </w:r>
                          </w:p>
                        </w:txbxContent>
                      </wps:txbx>
                      <wps:bodyPr anchor="t" lIns="0" tIns="0" rIns="0" bIns="0">
                        <a:noAutofit/>
                      </wps:bodyPr>
                    </wps:wsp>
                  </a:graphicData>
                </a:graphic>
              </wp:inline>
            </w:drawing>
          </mc:Choice>
          <mc:Fallback>
            <w:pict>
              <v:rect style="position:absolute;rotation:0;width:453.55pt;height:58.85pt;mso-wrap-distance-left:0pt;mso-wrap-distance-right:0pt;mso-wrap-distance-top:0pt;mso-wrap-distance-bottom:0pt;margin-top:-58.85pt;mso-position-vertical:top;mso-position-vertical-relative:text;margin-left:0pt;mso-position-horizontal:center;mso-position-horizontal-relative:text">
                <v:textbox inset="0in,0in,0in,0in">
                  <w:txbxContent>
                    <w:p>
                      <w:pPr>
                        <w:pStyle w:val="Figura"/>
                        <w:spacing w:before="120" w:after="120"/>
                        <w:rPr/>
                      </w:pPr>
                      <w:r>
                        <w:rPr/>
                        <w:drawing>
                          <wp:inline distT="0" distB="0" distL="0" distR="0">
                            <wp:extent cx="5760085" cy="419735"/>
                            <wp:effectExtent l="0" t="0" r="0" b="0"/>
                            <wp:docPr id="34" name="Imagem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12" descr=""/>
                                    <pic:cNvPicPr>
                                      <a:picLocks noChangeAspect="1" noChangeArrowheads="1"/>
                                    </pic:cNvPicPr>
                                  </pic:nvPicPr>
                                  <pic:blipFill>
                                    <a:blip r:embed="rId11"/>
                                    <a:stretch>
                                      <a:fillRect/>
                                    </a:stretch>
                                  </pic:blipFill>
                                  <pic:spPr bwMode="auto">
                                    <a:xfrm>
                                      <a:off x="0" y="0"/>
                                      <a:ext cx="5760085" cy="419735"/>
                                    </a:xfrm>
                                    <a:prstGeom prst="rect">
                                      <a:avLst/>
                                    </a:prstGeom>
                                  </pic:spPr>
                                </pic:pic>
                              </a:graphicData>
                            </a:graphic>
                          </wp:inline>
                        </w:drawing>
                      </w:r>
                      <w:r>
                        <w:rPr>
                          <w:vanish/>
                          <w:rPrChange w:id="0" w:author="Romulos Machado" w:date="2020-05-17T11:03:14Z"/>
                        </w:rPr>
                        <w:br/>
                      </w:r>
                      <w:r>
                        <w:rPr/>
                        <w:t xml:space="preserve">Figura </w:t>
                      </w:r>
                      <w:r>
                        <w:rPr/>
                        <w:fldChar w:fldCharType="begin"/>
                      </w:r>
                      <w:r>
                        <w:rPr/>
                        <w:instrText> SEQ Figura \* ARABIC </w:instrText>
                      </w:r>
                      <w:r>
                        <w:rPr/>
                        <w:fldChar w:fldCharType="separate"/>
                      </w:r>
                      <w:r>
                        <w:rPr/>
                        <w:t>10</w:t>
                      </w:r>
                      <w:r>
                        <w:rPr/>
                        <w:fldChar w:fldCharType="end"/>
                      </w:r>
                    </w:p>
                  </w:txbxContent>
                </v:textbox>
                <w10:wrap type="square" side="largest"/>
              </v:rect>
            </w:pict>
          </mc:Fallback>
        </mc:AlternateContent>
      </w:r>
    </w:p>
    <w:p>
      <w:pPr>
        <w:pStyle w:val="Normal"/>
        <w:jc w:val="both"/>
        <w:rPr>
          <w:rFonts w:ascii="Arial" w:hAnsi="Arial" w:cs="Arial"/>
          <w:i/>
          <w:i/>
          <w:iCs/>
          <w:color w:val="000000"/>
          <w:sz w:val="24"/>
          <w:szCs w:val="24"/>
          <w:lang w:eastAsia="pt-BR"/>
          <w:ins w:id="506" w:author="Phillip Furtado" w:date="2020-05-17T02:15:00Z"/>
        </w:rPr>
      </w:pPr>
      <w:ins w:id="505" w:author="Phillip Furtado" w:date="2020-05-17T02:15:00Z">
        <w:r>
          <w:rPr>
            <w:rFonts w:cs="Arial" w:ascii="Arial" w:hAnsi="Arial"/>
            <w:i/>
            <w:iCs/>
            <w:color w:val="000000"/>
            <w:sz w:val="24"/>
            <w:szCs w:val="24"/>
            <w:lang w:eastAsia="pt-BR"/>
          </w:rPr>
        </w:r>
      </w:ins>
    </w:p>
    <w:p>
      <w:pPr>
        <w:pStyle w:val="Normal"/>
        <w:ind w:left="0" w:right="0" w:firstLine="709"/>
        <w:jc w:val="both"/>
        <w:rPr/>
      </w:pPr>
      <w:del w:id="507" w:author="Romulos Machado" w:date="2020-05-17T10:07:44Z">
        <w:r>
          <w:rPr>
            <w:rFonts w:cs="Arial" w:ascii="Arial" w:hAnsi="Arial"/>
            <w:b/>
            <w:bCs/>
            <w:color w:val="000000"/>
            <w:sz w:val="24"/>
            <w:szCs w:val="24"/>
            <w:lang w:eastAsia="pt-BR"/>
          </w:rPr>
          <w:delText>3.15</w:delText>
        </w:r>
      </w:del>
      <w:del w:id="508" w:author="Phillip Furtado" w:date="2020-05-17T00:10:00Z">
        <w:r>
          <w:rPr>
            <w:rFonts w:cs="Arial" w:ascii="Arial" w:hAnsi="Arial"/>
            <w:b/>
            <w:bCs/>
            <w:color w:val="000000"/>
            <w:sz w:val="24"/>
            <w:szCs w:val="24"/>
            <w:lang w:eastAsia="pt-BR"/>
          </w:rPr>
          <w:delText xml:space="preserve"> </w:delText>
        </w:r>
      </w:del>
      <w:ins w:id="509" w:author="Romulos Machado" w:date="2020-05-16T22:23:00Z">
        <w:r>
          <w:rPr>
            <w:rFonts w:cs="Arial" w:ascii="Arial" w:hAnsi="Arial"/>
            <w:color w:val="000000"/>
            <w:sz w:val="24"/>
            <w:szCs w:val="24"/>
            <w:lang w:eastAsia="pt-BR"/>
          </w:rPr>
          <w:t xml:space="preserve">Cria-se então um </w:t>
        </w:r>
      </w:ins>
      <w:ins w:id="510" w:author="Romulos Machado" w:date="2020-05-16T22:23:00Z">
        <w:r>
          <w:rPr>
            <w:rFonts w:cs="Arial" w:ascii="Arial" w:hAnsi="Arial"/>
            <w:i/>
            <w:iCs/>
            <w:color w:val="000000"/>
            <w:sz w:val="24"/>
            <w:szCs w:val="24"/>
            <w:lang w:eastAsia="pt-BR"/>
          </w:rPr>
          <w:t>dataset</w:t>
        </w:r>
      </w:ins>
      <w:ins w:id="511" w:author="Romulos Machado" w:date="2020-05-16T22:23:00Z">
        <w:r>
          <w:rPr>
            <w:rFonts w:cs="Arial" w:ascii="Arial" w:hAnsi="Arial"/>
            <w:color w:val="000000"/>
            <w:sz w:val="24"/>
            <w:szCs w:val="24"/>
            <w:lang w:eastAsia="pt-BR"/>
          </w:rPr>
          <w:t xml:space="preserve"> com os valores possíveis e utilizamos a função </w:t>
        </w:r>
      </w:ins>
      <w:ins w:id="512" w:author="Romulos Machado" w:date="2020-05-16T22:23:00Z">
        <w:r>
          <w:rPr>
            <w:rFonts w:cs="Arial" w:ascii="Arial" w:hAnsi="Arial"/>
            <w:i/>
            <w:iCs/>
            <w:color w:val="000000"/>
            <w:sz w:val="24"/>
            <w:szCs w:val="24"/>
            <w:lang w:eastAsia="pt-BR"/>
          </w:rPr>
          <w:t>pd.get_dummies()</w:t>
        </w:r>
      </w:ins>
      <w:ins w:id="513" w:author="Romulos Machado" w:date="2020-05-16T22:23:00Z">
        <w:r>
          <w:rPr>
            <w:rFonts w:cs="Arial" w:ascii="Arial" w:hAnsi="Arial"/>
            <w:color w:val="000000"/>
            <w:sz w:val="24"/>
            <w:szCs w:val="24"/>
            <w:lang w:eastAsia="pt-BR"/>
          </w:rPr>
          <w:t xml:space="preserve"> para gerar as colunas numéricas.</w:t>
        </w:r>
      </w:ins>
    </w:p>
    <w:p>
      <w:pPr>
        <w:pStyle w:val="Normal"/>
        <w:jc w:val="both"/>
        <w:rPr>
          <w:del w:id="515" w:author="Phillip Furtado" w:date="2020-05-17T00:12:00Z"/>
        </w:rPr>
      </w:pPr>
      <w:r>
        <w:rPr/>
      </w:r>
      <w:del w:id="514" w:author="Phillip Furtado" w:date="2020-05-17T00:12:00Z">
        <w:r>
          <w:rPr>
            <w:rFonts w:cs="Arial" w:ascii="Arial" w:hAnsi="Arial"/>
            <w:i/>
            <w:iCs/>
            <w:color w:val="000000"/>
            <w:sz w:val="24"/>
            <w:szCs w:val="24"/>
            <w:lang w:val="en-US" w:eastAsia="pt-BR"/>
          </w:rPr>
          <w:delText>df = pd.DataFrame({'Severity': ['NoneAlert','Normal', 'Critical', 'Warning']})</w:delText>
        </w:r>
      </w:del>
      <w:r>
        <mc:AlternateContent>
          <mc:Choice Requires="wps">
            <w:drawing>
              <wp:inline distT="0" distB="0" distL="0" distR="0">
                <wp:extent cx="5760085" cy="687070"/>
                <wp:effectExtent l="0" t="0" r="0" b="0"/>
                <wp:docPr id="35" name="Quadro11"/>
                <a:graphic xmlns:a="http://schemas.openxmlformats.org/drawingml/2006/main">
                  <a:graphicData uri="http://schemas.microsoft.com/office/word/2010/wordprocessingShape">
                    <wps:wsp>
                      <wps:cNvSpPr txBox="1"/>
                      <wps:spPr>
                        <a:xfrm>
                          <a:off x="0" y="0"/>
                          <a:ext cx="5760085" cy="687070"/>
                        </a:xfrm>
                        <a:prstGeom prst="rect"/>
                      </wps:spPr>
                      <wps:txbx>
                        <w:txbxContent>
                          <w:p>
                            <w:pPr>
                              <w:pStyle w:val="Figura"/>
                              <w:spacing w:before="120" w:after="120"/>
                              <w:rPr/>
                            </w:pPr>
                            <w:r>
                              <w:rPr/>
                              <w:drawing>
                                <wp:inline distT="0" distB="0" distL="0" distR="0">
                                  <wp:extent cx="5760085" cy="359410"/>
                                  <wp:effectExtent l="0" t="0" r="0" b="0"/>
                                  <wp:docPr id="36" name="Imagem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m 13" descr=""/>
                                          <pic:cNvPicPr>
                                            <a:picLocks noChangeAspect="1" noChangeArrowheads="1"/>
                                          </pic:cNvPicPr>
                                        </pic:nvPicPr>
                                        <pic:blipFill>
                                          <a:blip r:embed="rId12"/>
                                          <a:stretch>
                                            <a:fillRect/>
                                          </a:stretch>
                                        </pic:blipFill>
                                        <pic:spPr bwMode="auto">
                                          <a:xfrm>
                                            <a:off x="0" y="0"/>
                                            <a:ext cx="5760085" cy="359410"/>
                                          </a:xfrm>
                                          <a:prstGeom prst="rect">
                                            <a:avLst/>
                                          </a:prstGeom>
                                        </pic:spPr>
                                      </pic:pic>
                                    </a:graphicData>
                                  </a:graphic>
                                </wp:inline>
                              </w:drawing>
                            </w:r>
                            <w:r>
                              <w:rPr>
                                <w:vanish/>
                                <w:rPrChange w:id="0" w:author="Romulos Machado" w:date="2020-05-17T11:03:31Z"/>
                              </w:rPr>
                              <w:br/>
                            </w:r>
                            <w:r>
                              <w:rPr/>
                              <w:t xml:space="preserve">Figura </w:t>
                            </w:r>
                            <w:r>
                              <w:rPr/>
                              <w:fldChar w:fldCharType="begin"/>
                            </w:r>
                            <w:r>
                              <w:rPr/>
                              <w:instrText> SEQ Figura \* ARABIC </w:instrText>
                            </w:r>
                            <w:r>
                              <w:rPr/>
                              <w:fldChar w:fldCharType="separate"/>
                            </w:r>
                            <w:r>
                              <w:rPr/>
                              <w:t>11</w:t>
                            </w:r>
                            <w:r>
                              <w:rPr/>
                              <w:fldChar w:fldCharType="end"/>
                            </w:r>
                          </w:p>
                        </w:txbxContent>
                      </wps:txbx>
                      <wps:bodyPr anchor="t" lIns="0" tIns="0" rIns="0" bIns="0">
                        <a:noAutofit/>
                      </wps:bodyPr>
                    </wps:wsp>
                  </a:graphicData>
                </a:graphic>
              </wp:inline>
            </w:drawing>
          </mc:Choice>
          <mc:Fallback>
            <w:pict>
              <v:rect style="position:absolute;rotation:0;width:453.55pt;height:54.1pt;mso-wrap-distance-left:0pt;mso-wrap-distance-right:0pt;mso-wrap-distance-top:0pt;mso-wrap-distance-bottom:0pt;margin-top:-54.1pt;mso-position-vertical:top;mso-position-vertical-relative:text;margin-left:0pt;mso-position-horizontal:center;mso-position-horizontal-relative:text">
                <v:textbox inset="0in,0in,0in,0in">
                  <w:txbxContent>
                    <w:p>
                      <w:pPr>
                        <w:pStyle w:val="Figura"/>
                        <w:spacing w:before="120" w:after="120"/>
                        <w:rPr/>
                      </w:pPr>
                      <w:r>
                        <w:rPr/>
                        <w:drawing>
                          <wp:inline distT="0" distB="0" distL="0" distR="0">
                            <wp:extent cx="5760085" cy="359410"/>
                            <wp:effectExtent l="0" t="0" r="0" b="0"/>
                            <wp:docPr id="37" name="Imagem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m 13" descr=""/>
                                    <pic:cNvPicPr>
                                      <a:picLocks noChangeAspect="1" noChangeArrowheads="1"/>
                                    </pic:cNvPicPr>
                                  </pic:nvPicPr>
                                  <pic:blipFill>
                                    <a:blip r:embed="rId12"/>
                                    <a:stretch>
                                      <a:fillRect/>
                                    </a:stretch>
                                  </pic:blipFill>
                                  <pic:spPr bwMode="auto">
                                    <a:xfrm>
                                      <a:off x="0" y="0"/>
                                      <a:ext cx="5760085" cy="359410"/>
                                    </a:xfrm>
                                    <a:prstGeom prst="rect">
                                      <a:avLst/>
                                    </a:prstGeom>
                                  </pic:spPr>
                                </pic:pic>
                              </a:graphicData>
                            </a:graphic>
                          </wp:inline>
                        </w:drawing>
                      </w:r>
                      <w:r>
                        <w:rPr>
                          <w:vanish/>
                          <w:rPrChange w:id="0" w:author="Romulos Machado" w:date="2020-05-17T11:03:31Z"/>
                        </w:rPr>
                        <w:br/>
                      </w:r>
                      <w:r>
                        <w:rPr/>
                        <w:t xml:space="preserve">Figura </w:t>
                      </w:r>
                      <w:r>
                        <w:rPr/>
                        <w:fldChar w:fldCharType="begin"/>
                      </w:r>
                      <w:r>
                        <w:rPr/>
                        <w:instrText> SEQ Figura \* ARABIC </w:instrText>
                      </w:r>
                      <w:r>
                        <w:rPr/>
                        <w:fldChar w:fldCharType="separate"/>
                      </w:r>
                      <w:r>
                        <w:rPr/>
                        <w:t>11</w:t>
                      </w:r>
                      <w:r>
                        <w:rPr/>
                        <w:fldChar w:fldCharType="end"/>
                      </w:r>
                    </w:p>
                  </w:txbxContent>
                </v:textbox>
                <w10:wrap type="square" side="largest"/>
              </v:rect>
            </w:pict>
          </mc:Fallback>
        </mc:AlternateContent>
      </w:r>
    </w:p>
    <w:p>
      <w:pPr>
        <w:pStyle w:val="Normal"/>
        <w:jc w:val="both"/>
        <w:rPr>
          <w:rFonts w:ascii="Arial" w:hAnsi="Arial" w:cs="Arial"/>
          <w:i/>
          <w:i/>
          <w:iCs/>
          <w:color w:val="000000"/>
          <w:sz w:val="24"/>
          <w:szCs w:val="24"/>
          <w:lang w:val="en-US" w:eastAsia="pt-BR"/>
          <w:ins w:id="519" w:author="Phillip Furtado" w:date="2020-05-17T02:15:00Z"/>
        </w:rPr>
      </w:pPr>
      <w:ins w:id="518" w:author="Phillip Furtado" w:date="2020-05-17T02:15:00Z">
        <w:r>
          <w:rPr>
            <w:rFonts w:cs="Arial" w:ascii="Arial" w:hAnsi="Arial"/>
            <w:i/>
            <w:iCs/>
            <w:color w:val="000000"/>
            <w:sz w:val="24"/>
            <w:szCs w:val="24"/>
            <w:lang w:val="en-US" w:eastAsia="pt-BR"/>
          </w:rPr>
        </w:r>
      </w:ins>
    </w:p>
    <w:p>
      <w:pPr>
        <w:pStyle w:val="Normal"/>
        <w:ind w:left="0" w:right="0" w:firstLine="426"/>
        <w:rPr>
          <w:rFonts w:ascii="Arial" w:hAnsi="Arial" w:cs="Arial"/>
          <w:i/>
          <w:i/>
          <w:iCs/>
          <w:color w:val="000000"/>
          <w:sz w:val="24"/>
          <w:szCs w:val="24"/>
          <w:lang w:val="en-US" w:eastAsia="pt-BR"/>
          <w:del w:id="520" w:author="Phillip Furtado" w:date="2020-05-17T00:12:00Z"/>
        </w:rPr>
      </w:pPr>
      <w:r>
        <w:rPr>
          <w:rFonts w:cs="Arial" w:ascii="Arial" w:hAnsi="Arial"/>
          <w:i/>
          <w:iCs/>
          <w:color w:val="000000"/>
          <w:sz w:val="24"/>
          <w:szCs w:val="24"/>
          <w:lang w:val="en-US" w:eastAsia="pt-BR"/>
        </w:rPr>
        <w:t>merged = pd.concat([merged,pd.get_dummies(merged['Severity'], prefix='Severity')],axis=1)</w:t>
      </w:r>
    </w:p>
    <w:p>
      <w:pPr>
        <w:pStyle w:val="Normal"/>
        <w:ind w:left="0" w:right="0" w:firstLine="426"/>
        <w:rPr/>
      </w:pPr>
      <w:r>
        <w:rPr>
          <w:rFonts w:cs="Arial" w:ascii="Arial" w:hAnsi="Arial"/>
          <w:b/>
          <w:bCs/>
          <w:color w:val="000000"/>
          <w:sz w:val="24"/>
          <w:szCs w:val="24"/>
          <w:lang w:eastAsia="pt-BR"/>
        </w:rPr>
        <w:t>3.16</w:t>
      </w:r>
      <w:del w:id="521" w:author="Phillip Furtado" w:date="2020-05-17T00:12:00Z">
        <w:r>
          <w:rPr>
            <w:rFonts w:cs="Arial" w:ascii="Arial" w:hAnsi="Arial"/>
            <w:b/>
            <w:bCs/>
            <w:color w:val="000000"/>
            <w:sz w:val="24"/>
            <w:szCs w:val="24"/>
            <w:lang w:eastAsia="pt-BR"/>
          </w:rPr>
          <w:delText xml:space="preserve"> </w:delText>
        </w:r>
      </w:del>
      <w:ins w:id="522" w:author="Romulos Machado" w:date="2020-05-16T22:24:00Z">
        <w:r>
          <w:rPr>
            <w:rFonts w:cs="Arial" w:ascii="Arial" w:hAnsi="Arial"/>
            <w:color w:val="000000"/>
            <w:sz w:val="24"/>
            <w:szCs w:val="24"/>
            <w:lang w:eastAsia="pt-BR"/>
          </w:rPr>
          <w:t xml:space="preserve">Semelhante ao tratamento dado ao atributo </w:t>
        </w:r>
      </w:ins>
      <w:ins w:id="523" w:author="Romulos Machado" w:date="2020-05-16T22:24:00Z">
        <w:r>
          <w:rPr>
            <w:rFonts w:cs="Arial" w:ascii="Arial" w:hAnsi="Arial"/>
            <w:i/>
            <w:iCs/>
            <w:color w:val="000000"/>
            <w:sz w:val="24"/>
            <w:szCs w:val="24"/>
            <w:lang w:eastAsia="pt-BR"/>
          </w:rPr>
          <w:t>Severity</w:t>
        </w:r>
      </w:ins>
      <w:ins w:id="524" w:author="Romulos Machado" w:date="2020-05-16T22:24:00Z">
        <w:r>
          <w:rPr>
            <w:rFonts w:cs="Arial" w:ascii="Arial" w:hAnsi="Arial"/>
            <w:color w:val="000000"/>
            <w:sz w:val="24"/>
            <w:szCs w:val="24"/>
            <w:lang w:eastAsia="pt-BR"/>
          </w:rPr>
          <w:t xml:space="preserve">, também fizemos uso do mesmo processo no atributo </w:t>
        </w:r>
      </w:ins>
      <w:ins w:id="525" w:author="Romulos Machado" w:date="2020-05-16T22:24:00Z">
        <w:r>
          <w:rPr>
            <w:rFonts w:cs="Arial" w:ascii="Arial" w:hAnsi="Arial"/>
            <w:i/>
            <w:iCs/>
            <w:color w:val="000000"/>
            <w:sz w:val="24"/>
            <w:szCs w:val="24"/>
            <w:lang w:eastAsia="pt-BR"/>
          </w:rPr>
          <w:t>TempSala</w:t>
        </w:r>
      </w:ins>
      <w:ins w:id="526" w:author="Romulos Machado" w:date="2020-05-16T22:24:00Z">
        <w:r>
          <w:rPr>
            <w:rFonts w:cs="Arial" w:ascii="Arial" w:hAnsi="Arial"/>
            <w:color w:val="000000"/>
            <w:sz w:val="24"/>
            <w:szCs w:val="24"/>
            <w:lang w:eastAsia="pt-BR"/>
          </w:rPr>
          <w:t>.</w:t>
        </w:r>
      </w:ins>
    </w:p>
    <w:p>
      <w:pPr>
        <w:pStyle w:val="Normal"/>
        <w:jc w:val="both"/>
        <w:rPr>
          <w:del w:id="528" w:author="Phillip Furtado" w:date="2020-05-17T00:12:00Z"/>
        </w:rPr>
      </w:pPr>
      <w:r>
        <w:rPr/>
        <w:drawing>
          <wp:inline distT="0" distB="0" distL="0" distR="0">
            <wp:extent cx="5760085" cy="732155"/>
            <wp:effectExtent l="0" t="0" r="0" b="0"/>
            <wp:docPr id="38" name="Imagem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m 14" descr=""/>
                    <pic:cNvPicPr>
                      <a:picLocks noChangeAspect="1" noChangeArrowheads="1"/>
                    </pic:cNvPicPr>
                  </pic:nvPicPr>
                  <pic:blipFill>
                    <a:blip r:embed="rId13"/>
                    <a:stretch>
                      <a:fillRect/>
                    </a:stretch>
                  </pic:blipFill>
                  <pic:spPr bwMode="auto">
                    <a:xfrm>
                      <a:off x="0" y="0"/>
                      <a:ext cx="5760085" cy="732155"/>
                    </a:xfrm>
                    <a:prstGeom prst="rect">
                      <a:avLst/>
                    </a:prstGeom>
                  </pic:spPr>
                </pic:pic>
              </a:graphicData>
            </a:graphic>
          </wp:inline>
        </w:drawing>
      </w:r>
      <w:del w:id="527" w:author="Phillip Furtado" w:date="2020-05-17T00:12:00Z">
        <w:r>
          <w:rPr>
            <w:rFonts w:cs="Arial" w:ascii="Arial" w:hAnsi="Arial"/>
            <w:i/>
            <w:iCs/>
            <w:color w:val="000000"/>
            <w:sz w:val="24"/>
            <w:szCs w:val="24"/>
            <w:lang w:eastAsia="pt-BR"/>
          </w:rPr>
          <w:delText>merged.TempSala.unique()</w:delText>
        </w:r>
      </w:del>
    </w:p>
    <w:p>
      <w:pPr>
        <w:pStyle w:val="Normal"/>
        <w:jc w:val="both"/>
        <w:rPr>
          <w:rFonts w:ascii="Arial" w:hAnsi="Arial" w:cs="Arial"/>
          <w:i/>
          <w:i/>
          <w:iCs/>
          <w:color w:val="000000"/>
          <w:sz w:val="24"/>
          <w:szCs w:val="24"/>
          <w:lang w:eastAsia="pt-BR"/>
          <w:del w:id="530" w:author="Phillip Furtado" w:date="2020-05-17T00:12:00Z"/>
        </w:rPr>
      </w:pPr>
      <w:del w:id="529" w:author="Phillip Furtado" w:date="2020-05-17T00:12:00Z">
        <w:r>
          <w:rPr>
            <w:rFonts w:cs="Arial" w:ascii="Arial" w:hAnsi="Arial"/>
            <w:i/>
            <w:iCs/>
            <w:color w:val="000000"/>
            <w:sz w:val="24"/>
            <w:szCs w:val="24"/>
            <w:lang w:eastAsia="pt-BR"/>
          </w:rPr>
          <w:delText>df = pd.DataFrame({'TempSala': ['SalaFria','SalaEsquentando','SalaQuente']})</w:delText>
        </w:r>
      </w:del>
    </w:p>
    <w:p>
      <w:pPr>
        <w:pStyle w:val="Normal"/>
        <w:rPr>
          <w:rFonts w:ascii="Arial" w:hAnsi="Arial" w:cs="Arial"/>
          <w:i/>
          <w:i/>
          <w:iCs/>
          <w:color w:val="000000"/>
          <w:sz w:val="24"/>
          <w:szCs w:val="24"/>
          <w:lang w:val="en-US" w:eastAsia="pt-BR"/>
          <w:del w:id="532" w:author="Phillip Furtado" w:date="2020-05-17T00:12:00Z"/>
        </w:rPr>
      </w:pPr>
      <w:del w:id="531" w:author="Phillip Furtado" w:date="2020-05-17T00:12:00Z">
        <w:r>
          <w:rPr>
            <w:rFonts w:cs="Arial" w:ascii="Arial" w:hAnsi="Arial"/>
            <w:i/>
            <w:iCs/>
            <w:color w:val="000000"/>
            <w:sz w:val="24"/>
            <w:szCs w:val="24"/>
            <w:lang w:val="en-US" w:eastAsia="pt-BR"/>
          </w:rPr>
          <w:delText>merged = pd.concat([merged,pd.get_dummies(merged['TempSala'], prefix='TempSala')],axis=1)</w:delText>
        </w:r>
      </w:del>
    </w:p>
    <w:p>
      <w:pPr>
        <w:pStyle w:val="Normal"/>
        <w:jc w:val="both"/>
        <w:rPr>
          <w:rFonts w:ascii="Arial" w:hAnsi="Arial" w:cs="Arial"/>
          <w:b/>
          <w:b/>
          <w:bCs/>
          <w:color w:val="000000"/>
          <w:sz w:val="24"/>
          <w:szCs w:val="24"/>
          <w:lang w:eastAsia="pt-BR"/>
          <w:ins w:id="534" w:author="Phillip Furtado" w:date="2020-05-17T00:12:00Z"/>
        </w:rPr>
      </w:pPr>
      <w:del w:id="533" w:author="Phillip Furtado" w:date="2020-05-17T00:12:00Z">
        <w:r>
          <w:rPr>
            <w:rFonts w:cs="Arial" w:ascii="Arial" w:hAnsi="Arial"/>
            <w:b/>
            <w:bCs/>
            <w:color w:val="000000"/>
            <w:sz w:val="24"/>
            <w:szCs w:val="24"/>
            <w:lang w:eastAsia="pt-BR"/>
          </w:rPr>
          <w:delText>3.17</w:delText>
        </w:r>
      </w:del>
    </w:p>
    <w:p>
      <w:pPr>
        <w:pStyle w:val="Normal"/>
        <w:ind w:left="0" w:right="0" w:firstLine="709"/>
        <w:jc w:val="both"/>
        <w:rPr/>
      </w:pPr>
      <w:del w:id="535" w:author="Phillip Furtado" w:date="2020-05-17T00:12:00Z">
        <w:r>
          <w:rPr>
            <w:rFonts w:cs="Arial" w:ascii="Arial" w:hAnsi="Arial"/>
            <w:color w:val="000000"/>
            <w:sz w:val="24"/>
            <w:szCs w:val="24"/>
            <w:lang w:eastAsia="pt-BR"/>
          </w:rPr>
          <w:delText xml:space="preserve"> </w:delText>
        </w:r>
      </w:del>
      <w:ins w:id="536" w:author="Romulos Machado" w:date="2020-05-16T22:30:00Z">
        <w:r>
          <w:rPr>
            <w:rFonts w:cs="Arial" w:ascii="Arial" w:hAnsi="Arial"/>
            <w:color w:val="000000"/>
            <w:sz w:val="24"/>
            <w:szCs w:val="24"/>
            <w:lang w:eastAsia="pt-BR"/>
          </w:rPr>
          <w:t>Com estes passos todos executados com sucesso, exportamos as bases para arquivos do tipo CSV</w:t>
        </w:r>
      </w:ins>
      <w:ins w:id="537" w:author="Romulos Machado" w:date="2020-05-16T22:31:00Z">
        <w:r>
          <w:rPr>
            <w:rFonts w:cs="Arial" w:ascii="Arial" w:hAnsi="Arial"/>
            <w:color w:val="000000"/>
            <w:sz w:val="24"/>
            <w:szCs w:val="24"/>
            <w:lang w:eastAsia="pt-BR"/>
          </w:rPr>
          <w:t>, os quais serão utilizados no próximo tópico (merged.csv) deste tra</w:t>
        </w:r>
      </w:ins>
      <w:ins w:id="538" w:author="Romulos Machado" w:date="2020-05-16T22:32:00Z">
        <w:r>
          <w:rPr>
            <w:rFonts w:cs="Arial" w:ascii="Arial" w:hAnsi="Arial"/>
            <w:color w:val="000000"/>
            <w:sz w:val="24"/>
            <w:szCs w:val="24"/>
            <w:lang w:eastAsia="pt-BR"/>
          </w:rPr>
          <w:t>balho e também usados como evidências de resultados de nosso tratamento de dados (temperatura.csv e logs.csv).</w:t>
        </w:r>
      </w:ins>
    </w:p>
    <w:p>
      <w:pPr>
        <w:pStyle w:val="Normal"/>
        <w:ind w:left="0" w:right="0" w:hanging="0"/>
        <w:jc w:val="both"/>
        <w:rPr>
          <w:rFonts w:ascii="Arial" w:hAnsi="Arial" w:eastAsia="Times New Roman" w:cs="Arial"/>
          <w:b/>
          <w:b/>
          <w:color w:val="FF0000"/>
          <w:sz w:val="20"/>
          <w:szCs w:val="20"/>
          <w:lang w:eastAsia="pt-BR"/>
          <w:ins w:id="540" w:author="Romulos Machado" w:date="2020-05-17T10:17:55Z"/>
        </w:rPr>
      </w:pPr>
      <w:ins w:id="539" w:author="Romulos Machado" w:date="2020-05-17T10:17:55Z">
        <w:r>
          <w:rPr>
            <w:rFonts w:eastAsia="Times New Roman" w:cs="Arial" w:ascii="Arial" w:hAnsi="Arial"/>
            <w:b/>
            <w:color w:val="FF0000"/>
            <w:sz w:val="20"/>
            <w:szCs w:val="20"/>
            <w:lang w:eastAsia="pt-BR"/>
          </w:rPr>
        </w:r>
      </w:ins>
      <w: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60085" cy="742950"/>
                <wp:effectExtent l="0" t="0" r="0" b="0"/>
                <wp:wrapSquare wrapText="largest"/>
                <wp:docPr id="39" name="Quadro12"/>
                <a:graphic xmlns:a="http://schemas.openxmlformats.org/drawingml/2006/main">
                  <a:graphicData uri="http://schemas.microsoft.com/office/word/2010/wordprocessingShape">
                    <wps:wsp>
                      <wps:cNvSpPr txBox="1"/>
                      <wps:spPr>
                        <a:xfrm>
                          <a:off x="0" y="0"/>
                          <a:ext cx="5760085" cy="742950"/>
                        </a:xfrm>
                        <a:prstGeom prst="rect"/>
                      </wps:spPr>
                      <wps:txbx>
                        <w:txbxContent>
                          <w:p>
                            <w:pPr>
                              <w:pStyle w:val="Figura"/>
                              <w:spacing w:before="120" w:after="120"/>
                              <w:rPr/>
                            </w:pPr>
                            <w:r>
                              <w:rPr/>
                              <w:drawing>
                                <wp:inline distT="0" distB="0" distL="0" distR="0">
                                  <wp:extent cx="5760085" cy="415290"/>
                                  <wp:effectExtent l="0" t="0" r="0" b="0"/>
                                  <wp:docPr id="40"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Figura4" descr=""/>
                                          <pic:cNvPicPr>
                                            <a:picLocks noChangeAspect="1" noChangeArrowheads="1"/>
                                          </pic:cNvPicPr>
                                        </pic:nvPicPr>
                                        <pic:blipFill>
                                          <a:blip r:embed="rId14"/>
                                          <a:stretch>
                                            <a:fillRect/>
                                          </a:stretch>
                                        </pic:blipFill>
                                        <pic:spPr bwMode="auto">
                                          <a:xfrm>
                                            <a:off x="0" y="0"/>
                                            <a:ext cx="5760085" cy="415290"/>
                                          </a:xfrm>
                                          <a:prstGeom prst="rect">
                                            <a:avLst/>
                                          </a:prstGeom>
                                        </pic:spPr>
                                      </pic:pic>
                                    </a:graphicData>
                                  </a:graphic>
                                </wp:inline>
                              </w:drawing>
                            </w:r>
                            <w:r>
                              <w:rPr>
                                <w:vanish/>
                                <w:rPrChange w:id="0" w:author="Romulos Machado" w:date="2020-05-17T11:03:39Z"/>
                              </w:rPr>
                              <w:br/>
                            </w:r>
                            <w:r>
                              <w:rPr/>
                              <w:t xml:space="preserve">Figura </w:t>
                            </w:r>
                            <w:r>
                              <w:rPr/>
                              <w:fldChar w:fldCharType="begin"/>
                            </w:r>
                            <w:r>
                              <w:rPr/>
                              <w:instrText> SEQ Figura \* ARABIC </w:instrText>
                            </w:r>
                            <w:r>
                              <w:rPr/>
                              <w:fldChar w:fldCharType="separate"/>
                            </w:r>
                            <w:r>
                              <w:rPr/>
                              <w:t>12</w:t>
                            </w:r>
                            <w:r>
                              <w:rPr/>
                              <w:fldChar w:fldCharType="end"/>
                            </w:r>
                          </w:p>
                        </w:txbxContent>
                      </wps:txbx>
                      <wps:bodyPr anchor="t" lIns="0" tIns="0" rIns="0" bIns="0">
                        <a:noAutofit/>
                      </wps:bodyPr>
                    </wps:wsp>
                  </a:graphicData>
                </a:graphic>
              </wp:anchor>
            </w:drawing>
          </mc:Choice>
          <mc:Fallback>
            <w:pict>
              <v:rect style="position:absolute;rotation:0;width:453.55pt;height:58.5pt;mso-wrap-distance-left:0pt;mso-wrap-distance-right:0pt;mso-wrap-distance-top:0pt;mso-wrap-distance-bottom:0pt;margin-top:0.05pt;mso-position-vertical-relative:text;margin-left:0pt;mso-position-horizontal:center;mso-position-horizontal-relative:text">
                <v:textbox inset="0in,0in,0in,0in">
                  <w:txbxContent>
                    <w:p>
                      <w:pPr>
                        <w:pStyle w:val="Figura"/>
                        <w:spacing w:before="120" w:after="120"/>
                        <w:rPr/>
                      </w:pPr>
                      <w:r>
                        <w:rPr/>
                        <w:drawing>
                          <wp:inline distT="0" distB="0" distL="0" distR="0">
                            <wp:extent cx="5760085" cy="415290"/>
                            <wp:effectExtent l="0" t="0" r="0" b="0"/>
                            <wp:docPr id="41"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Figura4" descr=""/>
                                    <pic:cNvPicPr>
                                      <a:picLocks noChangeAspect="1" noChangeArrowheads="1"/>
                                    </pic:cNvPicPr>
                                  </pic:nvPicPr>
                                  <pic:blipFill>
                                    <a:blip r:embed="rId14"/>
                                    <a:stretch>
                                      <a:fillRect/>
                                    </a:stretch>
                                  </pic:blipFill>
                                  <pic:spPr bwMode="auto">
                                    <a:xfrm>
                                      <a:off x="0" y="0"/>
                                      <a:ext cx="5760085" cy="415290"/>
                                    </a:xfrm>
                                    <a:prstGeom prst="rect">
                                      <a:avLst/>
                                    </a:prstGeom>
                                  </pic:spPr>
                                </pic:pic>
                              </a:graphicData>
                            </a:graphic>
                          </wp:inline>
                        </w:drawing>
                      </w:r>
                      <w:r>
                        <w:rPr>
                          <w:vanish/>
                          <w:rPrChange w:id="0" w:author="Romulos Machado" w:date="2020-05-17T11:03:39Z"/>
                        </w:rPr>
                        <w:br/>
                      </w:r>
                      <w:r>
                        <w:rPr/>
                        <w:t xml:space="preserve">Figura </w:t>
                      </w:r>
                      <w:r>
                        <w:rPr/>
                        <w:fldChar w:fldCharType="begin"/>
                      </w:r>
                      <w:r>
                        <w:rPr/>
                        <w:instrText> SEQ Figura \* ARABIC </w:instrText>
                      </w:r>
                      <w:r>
                        <w:rPr/>
                        <w:fldChar w:fldCharType="separate"/>
                      </w:r>
                      <w:r>
                        <w:rPr/>
                        <w:t>12</w:t>
                      </w:r>
                      <w:r>
                        <w:rPr/>
                        <w:fldChar w:fldCharType="end"/>
                      </w:r>
                    </w:p>
                  </w:txbxContent>
                </v:textbox>
                <w10:wrap type="square" side="largest"/>
              </v:rect>
            </w:pict>
          </mc:Fallback>
        </mc:AlternateContent>
      </w:r>
    </w:p>
    <w:p>
      <w:pPr>
        <w:pStyle w:val="Normal"/>
        <w:ind w:left="0" w:right="0" w:firstLine="709"/>
        <w:jc w:val="both"/>
        <w:rPr>
          <w:rFonts w:ascii="Arial" w:hAnsi="Arial" w:eastAsia="Times New Roman" w:cs="Arial"/>
          <w:b/>
          <w:b/>
          <w:color w:val="FF0000"/>
          <w:sz w:val="20"/>
          <w:szCs w:val="20"/>
          <w:lang w:eastAsia="pt-BR"/>
          <w:ins w:id="544" w:author="Romulos Machado" w:date="2020-05-17T10:17:55Z"/>
        </w:rPr>
      </w:pPr>
      <w:ins w:id="543" w:author="Romulos Machado" w:date="2020-05-17T10:17:55Z">
        <w:r>
          <w:rPr>
            <w:rFonts w:eastAsia="Times New Roman" w:cs="Arial" w:ascii="Arial" w:hAnsi="Arial"/>
            <w:b/>
            <w:color w:val="FF0000"/>
            <w:sz w:val="20"/>
            <w:szCs w:val="20"/>
            <w:lang w:eastAsia="pt-BR"/>
          </w:rPr>
        </w:r>
      </w:ins>
    </w:p>
    <w:p>
      <w:pPr>
        <w:pStyle w:val="Normal"/>
        <w:ind w:left="0" w:right="0" w:firstLine="709"/>
        <w:jc w:val="both"/>
        <w:rPr>
          <w:rFonts w:ascii="Arial" w:hAnsi="Arial" w:eastAsia="Times New Roman" w:cs="Arial"/>
          <w:b/>
          <w:b/>
          <w:color w:val="FF0000"/>
          <w:sz w:val="20"/>
          <w:szCs w:val="20"/>
          <w:lang w:eastAsia="pt-BR"/>
          <w:del w:id="546" w:author="Phillip Furtado" w:date="2020-05-17T00:13:00Z"/>
        </w:rPr>
      </w:pPr>
      <w:del w:id="545" w:author="Phillip Furtado" w:date="2020-05-17T00:13:00Z">
        <w:r>
          <w:rPr>
            <w:rFonts w:eastAsia="Times New Roman" w:cs="Arial" w:ascii="Arial" w:hAnsi="Arial"/>
            <w:b/>
            <w:color w:val="FF0000"/>
            <w:sz w:val="20"/>
            <w:szCs w:val="20"/>
            <w:lang w:eastAsia="pt-BR"/>
          </w:rPr>
        </w:r>
      </w:del>
    </w:p>
    <w:p>
      <w:pPr>
        <w:pStyle w:val="Normal"/>
        <w:ind w:left="0" w:right="0" w:firstLine="709"/>
        <w:rPr>
          <w:rFonts w:ascii="Arial" w:hAnsi="Arial" w:eastAsia="Times New Roman" w:cs="Arial"/>
          <w:b/>
          <w:b/>
          <w:i/>
          <w:i/>
          <w:iCs/>
          <w:color w:val="000000"/>
          <w:sz w:val="24"/>
          <w:szCs w:val="24"/>
          <w:lang w:eastAsia="pt-BR"/>
        </w:rPr>
      </w:pPr>
      <w:del w:id="547" w:author="Romulos Machado" w:date="2020-05-17T10:08:15Z">
        <w:r>
          <w:drawing>
            <wp:anchor behindDoc="0" distT="0" distB="0" distL="0" distR="0" simplePos="0" locked="0" layoutInCell="1" allowOverlap="1" relativeHeight="0">
              <wp:simplePos x="0" y="0"/>
              <wp:positionH relativeFrom="column">
                <wp:align>center</wp:align>
              </wp:positionH>
              <wp:positionV relativeFrom="paragraph">
                <wp:posOffset>635</wp:posOffset>
              </wp:positionV>
              <wp:extent cx="718820" cy="179705"/>
              <wp:effectExtent l="0" t="0" r="0" b="0"/>
              <wp:wrapSquare wrapText="largest"/>
              <wp:docPr id="4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Figura2" descr=""/>
                      <pic:cNvPicPr>
                        <a:picLocks noChangeAspect="1" noChangeArrowheads="1"/>
                      </pic:cNvPicPr>
                    </pic:nvPicPr>
                    <pic:blipFill>
                      <a:blip r:embed="rId15"/>
                      <a:stretch>
                        <a:fillRect/>
                      </a:stretch>
                    </pic:blipFill>
                    <pic:spPr bwMode="auto">
                      <a:xfrm>
                        <a:off x="0" y="0"/>
                        <a:ext cx="718820" cy="179705"/>
                      </a:xfrm>
                      <a:prstGeom prst="rect">
                        <a:avLst/>
                      </a:prstGeom>
                    </pic:spPr>
                  </pic:pic>
                </a:graphicData>
              </a:graphic>
            </wp:anchor>
          </w:drawing>
          <w:drawing>
            <wp:anchor behindDoc="0" distT="0" distB="0" distL="0" distR="0" simplePos="0" locked="0" layoutInCell="1" allowOverlap="1" relativeHeight="0">
              <wp:simplePos x="0" y="0"/>
              <wp:positionH relativeFrom="column">
                <wp:align>center</wp:align>
              </wp:positionH>
              <wp:positionV relativeFrom="paragraph">
                <wp:posOffset>635</wp:posOffset>
              </wp:positionV>
              <wp:extent cx="718820" cy="179705"/>
              <wp:effectExtent l="0" t="0" r="0" b="0"/>
              <wp:wrapSquare wrapText="largest"/>
              <wp:docPr id="43"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Figura1" descr=""/>
                      <pic:cNvPicPr>
                        <a:picLocks noChangeAspect="1" noChangeArrowheads="1"/>
                      </pic:cNvPicPr>
                    </pic:nvPicPr>
                    <pic:blipFill>
                      <a:blip r:embed="rId16"/>
                      <a:stretch>
                        <a:fillRect/>
                      </a:stretch>
                    </pic:blipFill>
                    <pic:spPr bwMode="auto">
                      <a:xfrm>
                        <a:off x="0" y="0"/>
                        <a:ext cx="718820" cy="179705"/>
                      </a:xfrm>
                      <a:prstGeom prst="rect">
                        <a:avLst/>
                      </a:prstGeom>
                    </pic:spPr>
                  </pic:pic>
                </a:graphicData>
              </a:graphic>
            </wp:anchor>
          </w:drawing>
          <w:drawing>
            <wp:anchor behindDoc="0" distT="0" distB="0" distL="0" distR="0" simplePos="0" locked="0" layoutInCell="1" allowOverlap="1" relativeHeight="0">
              <wp:simplePos x="0" y="0"/>
              <wp:positionH relativeFrom="column">
                <wp:align>center</wp:align>
              </wp:positionH>
              <wp:positionV relativeFrom="paragraph">
                <wp:posOffset>635</wp:posOffset>
              </wp:positionV>
              <wp:extent cx="718820" cy="179705"/>
              <wp:effectExtent l="0" t="0" r="0" b="0"/>
              <wp:wrapSquare wrapText="largest"/>
              <wp:docPr id="44"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Figura3" descr=""/>
                      <pic:cNvPicPr>
                        <a:picLocks noChangeAspect="1" noChangeArrowheads="1"/>
                      </pic:cNvPicPr>
                    </pic:nvPicPr>
                    <pic:blipFill>
                      <a:blip r:embed="rId17"/>
                      <a:stretch>
                        <a:fillRect/>
                      </a:stretch>
                    </pic:blipFill>
                    <pic:spPr bwMode="auto">
                      <a:xfrm>
                        <a:off x="0" y="0"/>
                        <a:ext cx="718820" cy="179705"/>
                      </a:xfrm>
                      <a:prstGeom prst="rect">
                        <a:avLst/>
                      </a:prstGeom>
                    </pic:spPr>
                  </pic:pic>
                </a:graphicData>
              </a:graphic>
            </wp:anchor>
          </w:drawing>
        </w:r>
      </w:del>
      <w:del w:id="548" w:author="Romulos Machado" w:date="2020-05-17T10:08:15Z">
        <w:r>
          <w:rPr>
            <w:rFonts w:eastAsia="Times New Roman" w:cs="Arial" w:ascii="Arial" w:hAnsi="Arial"/>
            <w:b/>
            <w:i/>
            <w:iCs/>
            <w:color w:val="000000"/>
            <w:sz w:val="24"/>
            <w:szCs w:val="24"/>
            <w:lang w:eastAsia="pt-BR"/>
          </w:rPr>
          <w:delText>t</w:delText>
        </w:r>
      </w:del>
      <w:del w:id="549" w:author="Romulos Machado" w:date="2020-05-17T10:08:15Z">
        <w:r>
          <w:rPr>
            <w:rFonts w:eastAsia="Times New Roman" w:cs="Arial" w:ascii="Arial" w:hAnsi="Arial"/>
            <w:b/>
            <w:i/>
            <w:iCs/>
            <w:color w:val="000000"/>
            <w:sz w:val="24"/>
            <w:szCs w:val="24"/>
            <w:lang w:eastAsia="pt-BR"/>
          </w:rPr>
          <w:delText xml:space="preserve">emp.to_csv(r'datasets_consolidados/temperatura.csv', index = False) </w:delText>
        </w:r>
      </w:del>
    </w:p>
    <w:p>
      <w:pPr>
        <w:pStyle w:val="Normal"/>
        <w:ind w:left="0" w:right="0" w:firstLine="709"/>
        <w:rPr>
          <w:rFonts w:ascii="Arial" w:hAnsi="Arial" w:eastAsia="Times New Roman" w:cs="Arial"/>
          <w:b/>
          <w:b/>
          <w:i/>
          <w:i/>
          <w:iCs/>
          <w:color w:val="FF0000"/>
          <w:sz w:val="20"/>
          <w:szCs w:val="20"/>
          <w:lang w:eastAsia="pt-BR"/>
          <w:del w:id="551" w:author="Phillip Furtado" w:date="2020-05-17T00:13:00Z"/>
        </w:rPr>
      </w:pPr>
      <w:del w:id="550" w:author="Phillip Furtado" w:date="2020-05-17T00:13:00Z">
        <w:r>
          <w:rPr>
            <w:rFonts w:eastAsia="Times New Roman" w:cs="Arial" w:ascii="Arial" w:hAnsi="Arial"/>
            <w:b/>
            <w:i/>
            <w:iCs/>
            <w:color w:val="FF0000"/>
            <w:sz w:val="20"/>
            <w:szCs w:val="20"/>
            <w:lang w:eastAsia="pt-BR"/>
          </w:rPr>
        </w:r>
      </w:del>
    </w:p>
    <w:p>
      <w:pPr>
        <w:pStyle w:val="Normal"/>
        <w:ind w:left="0" w:right="0" w:firstLine="709"/>
        <w:rPr>
          <w:rFonts w:ascii="Arial" w:hAnsi="Arial" w:eastAsia="Times New Roman" w:cs="Arial"/>
          <w:b/>
          <w:b/>
          <w:i/>
          <w:i/>
          <w:iCs/>
          <w:color w:val="000000"/>
          <w:sz w:val="24"/>
          <w:szCs w:val="24"/>
          <w:lang w:eastAsia="pt-BR"/>
          <w:del w:id="553" w:author="Phillip Furtado" w:date="2020-05-17T00:13:00Z"/>
        </w:rPr>
      </w:pPr>
      <w:del w:id="552" w:author="Romulos Machado" w:date="2020-05-17T10:12:16Z">
        <w:r>
          <w:rPr>
            <w:rFonts w:eastAsia="Times New Roman" w:cs="Arial" w:ascii="Arial" w:hAnsi="Arial"/>
            <w:b/>
            <w:i/>
            <w:iCs/>
            <w:color w:val="000000"/>
            <w:sz w:val="24"/>
            <w:szCs w:val="24"/>
            <w:lang w:eastAsia="pt-BR"/>
          </w:rPr>
          <w:delText>merged.to_csv(r'datasets_consolidados/merged.csv', index = False)</w:delText>
        </w:r>
      </w:del>
    </w:p>
    <w:p>
      <w:pPr>
        <w:pStyle w:val="Normal"/>
        <w:ind w:left="0" w:right="0" w:firstLine="709"/>
        <w:rPr>
          <w:rFonts w:ascii="Arial" w:hAnsi="Arial" w:eastAsia="Times New Roman" w:cs="Arial"/>
          <w:b/>
          <w:b/>
          <w:i/>
          <w:i/>
          <w:iCs/>
          <w:color w:val="000000"/>
          <w:sz w:val="24"/>
          <w:szCs w:val="24"/>
          <w:lang w:eastAsia="pt-BR"/>
          <w:del w:id="555" w:author="Phillip Furtado" w:date="2020-05-17T00:13:00Z"/>
        </w:rPr>
      </w:pPr>
      <w:del w:id="554" w:author="Romulos Machado" w:date="2020-05-17T10:08:15Z">
        <w:r>
          <w:rPr>
            <w:rFonts w:eastAsia="Times New Roman" w:cs="Arial" w:ascii="Arial" w:hAnsi="Arial"/>
            <w:b/>
            <w:i/>
            <w:iCs/>
            <w:color w:val="000000"/>
            <w:sz w:val="24"/>
            <w:szCs w:val="24"/>
            <w:lang w:eastAsia="pt-BR"/>
          </w:rPr>
          <w:delText>logs.to_csv(r'datasets_consolidados/logs.csv', index = False)</w:delText>
        </w:r>
      </w:del>
    </w:p>
    <w:p>
      <w:pPr>
        <w:pStyle w:val="Normal"/>
        <w:ind w:left="0" w:right="0" w:firstLine="709"/>
        <w:rPr>
          <w:rFonts w:ascii="Arial" w:hAnsi="Arial" w:eastAsia="Times New Roman" w:cs="Arial"/>
          <w:b/>
          <w:b/>
          <w:i/>
          <w:i/>
          <w:iCs/>
          <w:color w:val="000000"/>
          <w:sz w:val="24"/>
          <w:szCs w:val="24"/>
          <w:lang w:eastAsia="pt-BR"/>
          <w:ins w:id="557" w:author="Romulos Machado" w:date="2020-05-16T21:08:00Z"/>
        </w:rPr>
      </w:pPr>
      <w:ins w:id="556" w:author="Romulos Machado" w:date="2020-05-16T21:08:00Z">
        <w:r>
          <w:rPr>
            <w:rFonts w:eastAsia="Times New Roman" w:cs="Arial" w:ascii="Arial" w:hAnsi="Arial"/>
            <w:b/>
            <w:i/>
            <w:iCs/>
            <w:color w:val="000000"/>
            <w:sz w:val="24"/>
            <w:szCs w:val="24"/>
            <w:lang w:eastAsia="pt-BR"/>
          </w:rPr>
        </w:r>
      </w:ins>
      <w:r>
        <w:br w:type="page"/>
      </w:r>
    </w:p>
    <w:p>
      <w:pPr>
        <w:pStyle w:val="Ttulo1"/>
        <w:numPr>
          <w:ilvl w:val="0"/>
          <w:numId w:val="1"/>
        </w:numPr>
        <w:spacing w:lineRule="auto" w:line="600"/>
        <w:rPr/>
      </w:pPr>
      <w:bookmarkStart w:id="10" w:name="__RefHeading___Toc643_3942287182"/>
      <w:bookmarkStart w:id="11" w:name="_Toc36150687"/>
      <w:bookmarkEnd w:id="10"/>
      <w:r>
        <w:rPr>
          <w:lang w:eastAsia="pt-BR"/>
        </w:rPr>
        <w:t xml:space="preserve">4. </w:t>
      </w:r>
      <w:r>
        <w:rPr>
          <w:lang w:val="pt-BR" w:eastAsia="pt-BR"/>
        </w:rPr>
        <w:t>Análise e Exploração dos Dados</w:t>
      </w:r>
      <w:bookmarkEnd w:id="11"/>
    </w:p>
    <w:p>
      <w:pPr>
        <w:pStyle w:val="Normal"/>
        <w:suppressAutoHyphens w:val="true"/>
        <w:spacing w:lineRule="auto" w:line="360" w:before="0" w:after="0"/>
        <w:ind w:left="0" w:right="0" w:firstLine="709"/>
        <w:jc w:val="both"/>
        <w:rPr>
          <w:rFonts w:ascii="Arial" w:hAnsi="Arial" w:eastAsia="Times New Roman" w:cs="Arial"/>
          <w:bCs/>
          <w:sz w:val="24"/>
          <w:szCs w:val="24"/>
          <w:lang w:eastAsia="pt-BR"/>
          <w:del w:id="559" w:author="Phillip Furtado" w:date="2020-03-26T21:22:00Z"/>
        </w:rPr>
      </w:pPr>
      <w:del w:id="558" w:author="Phillip Furtado" w:date="2020-03-26T21:22:00Z">
        <w:r>
          <w:rPr>
            <w:rFonts w:eastAsia="Times New Roman" w:cs="Arial" w:ascii="Arial" w:hAnsi="Arial"/>
            <w:bCs/>
            <w:sz w:val="24"/>
            <w:szCs w:val="24"/>
            <w:lang w:eastAsia="pt-BR"/>
          </w:rPr>
        </w:r>
      </w:del>
    </w:p>
    <w:p>
      <w:pPr>
        <w:pStyle w:val="Normal"/>
        <w:suppressAutoHyphens w:val="true"/>
        <w:spacing w:lineRule="auto" w:line="360" w:before="0" w:after="0"/>
        <w:ind w:left="0" w:right="0" w:firstLine="709"/>
        <w:jc w:val="both"/>
        <w:rPr/>
      </w:pPr>
      <w:ins w:id="560" w:author="Phillip Furtado" w:date="2020-05-17T01:55:00Z">
        <w:r>
          <w:rPr>
            <w:rFonts w:eastAsia="Times New Roman" w:cs="Arial" w:ascii="Arial" w:hAnsi="Arial"/>
            <w:bCs/>
            <w:sz w:val="24"/>
            <w:szCs w:val="24"/>
            <w:lang w:eastAsia="pt-BR"/>
          </w:rPr>
          <w:t>Como primeiro passo no processo de exploração de dados verificamos a frequ</w:t>
        </w:r>
      </w:ins>
      <w:ins w:id="561" w:author="Phillip Furtado" w:date="2020-05-17T01:56:00Z">
        <w:r>
          <w:rPr>
            <w:rFonts w:eastAsia="Times New Roman" w:cs="Arial" w:ascii="Arial" w:hAnsi="Arial"/>
            <w:bCs/>
            <w:sz w:val="24"/>
            <w:szCs w:val="24"/>
            <w:lang w:eastAsia="pt-BR"/>
          </w:rPr>
          <w:t>ência de alguns atributos importantes</w:t>
        </w:r>
      </w:ins>
      <w:ins w:id="562" w:author="Phillip Furtado" w:date="2020-05-17T01:57:00Z">
        <w:r>
          <w:rPr>
            <w:rFonts w:eastAsia="Times New Roman" w:cs="Arial" w:ascii="Arial" w:hAnsi="Arial"/>
            <w:bCs/>
            <w:sz w:val="24"/>
            <w:szCs w:val="24"/>
            <w:lang w:eastAsia="pt-BR"/>
          </w:rPr>
          <w:t xml:space="preserve">, como </w:t>
        </w:r>
      </w:ins>
      <w:ins w:id="563" w:author="Romulos Machado" w:date="2020-05-17T10:02:17Z">
        <w:r>
          <w:rPr>
            <w:rFonts w:eastAsia="Times New Roman" w:cs="Arial" w:ascii="Arial" w:hAnsi="Arial"/>
            <w:bCs/>
            <w:sz w:val="24"/>
            <w:szCs w:val="24"/>
            <w:lang w:eastAsia="pt-BR"/>
          </w:rPr>
          <w:t>é o caso d</w:t>
        </w:r>
      </w:ins>
      <w:ins w:id="564" w:author="Phillip Furtado" w:date="2020-05-17T01:57:00Z">
        <w:r>
          <w:rPr>
            <w:rFonts w:eastAsia="Times New Roman" w:cs="Arial" w:ascii="Arial" w:hAnsi="Arial"/>
            <w:bCs/>
            <w:sz w:val="24"/>
            <w:szCs w:val="24"/>
            <w:lang w:eastAsia="pt-BR"/>
          </w:rPr>
          <w:t xml:space="preserve">o atributo </w:t>
        </w:r>
      </w:ins>
      <w:ins w:id="565" w:author="Phillip Furtado" w:date="2020-05-17T01:57:00Z">
        <w:r>
          <w:rPr>
            <w:rFonts w:eastAsia="Times New Roman" w:cs="Arial" w:ascii="Arial" w:hAnsi="Arial"/>
            <w:bCs/>
            <w:i/>
            <w:iCs/>
            <w:sz w:val="24"/>
            <w:szCs w:val="24"/>
            <w:lang w:eastAsia="pt-BR"/>
          </w:rPr>
          <w:t>Severity</w:t>
        </w:r>
      </w:ins>
      <w:ins w:id="566" w:author="Phillip Furtado" w:date="2020-05-17T01:57:00Z">
        <w:r>
          <w:rPr>
            <w:rFonts w:eastAsia="Times New Roman" w:cs="Arial" w:ascii="Arial" w:hAnsi="Arial"/>
            <w:bCs/>
            <w:sz w:val="24"/>
            <w:szCs w:val="24"/>
            <w:lang w:eastAsia="pt-BR"/>
          </w:rPr>
          <w:t xml:space="preserve"> </w:t>
        </w:r>
      </w:ins>
      <w:ins w:id="567" w:author="Phillip Furtado" w:date="2020-05-17T02:01:00Z">
        <w:r>
          <w:rPr>
            <w:rFonts w:eastAsia="Times New Roman" w:cs="Arial" w:ascii="Arial" w:hAnsi="Arial"/>
            <w:bCs/>
            <w:sz w:val="24"/>
            <w:szCs w:val="24"/>
            <w:lang w:eastAsia="pt-BR"/>
          </w:rPr>
          <w:t xml:space="preserve">com valor </w:t>
        </w:r>
      </w:ins>
      <w:ins w:id="568" w:author="Phillip Furtado" w:date="2020-05-17T02:01:00Z">
        <w:r>
          <w:rPr>
            <w:rFonts w:eastAsia="Times New Roman" w:cs="Arial" w:ascii="Arial" w:hAnsi="Arial"/>
            <w:b/>
            <w:sz w:val="24"/>
            <w:szCs w:val="24"/>
            <w:lang w:eastAsia="pt-BR"/>
          </w:rPr>
          <w:t>NoneAlert</w:t>
        </w:r>
      </w:ins>
      <w:ins w:id="569" w:author="Phillip Furtado" w:date="2020-05-17T02:01:00Z">
        <w:r>
          <w:rPr>
            <w:rFonts w:eastAsia="Times New Roman" w:cs="Arial" w:ascii="Arial" w:hAnsi="Arial"/>
            <w:bCs/>
            <w:sz w:val="24"/>
            <w:szCs w:val="24"/>
            <w:lang w:eastAsia="pt-BR"/>
          </w:rPr>
          <w:t xml:space="preserve"> </w:t>
        </w:r>
      </w:ins>
      <w:ins w:id="570" w:author="Romulos Machado" w:date="2020-05-17T10:02:31Z">
        <w:r>
          <w:rPr>
            <w:rFonts w:eastAsia="Times New Roman" w:cs="Arial" w:ascii="Arial" w:hAnsi="Arial"/>
            <w:bCs/>
            <w:sz w:val="24"/>
            <w:szCs w:val="24"/>
            <w:lang w:eastAsia="pt-BR"/>
          </w:rPr>
          <w:t xml:space="preserve">o qual </w:t>
        </w:r>
      </w:ins>
      <w:ins w:id="571" w:author="Phillip Furtado" w:date="2020-05-17T01:57:00Z">
        <w:r>
          <w:rPr>
            <w:rFonts w:eastAsia="Times New Roman" w:cs="Arial" w:ascii="Arial" w:hAnsi="Arial"/>
            <w:bCs/>
            <w:sz w:val="24"/>
            <w:szCs w:val="24"/>
            <w:lang w:eastAsia="pt-BR"/>
          </w:rPr>
          <w:t>apresenta</w:t>
        </w:r>
      </w:ins>
      <w:ins w:id="572" w:author="Phillip Furtado" w:date="2020-05-17T01:58:00Z">
        <w:r>
          <w:rPr>
            <w:rFonts w:eastAsia="Times New Roman" w:cs="Arial" w:ascii="Arial" w:hAnsi="Arial"/>
            <w:bCs/>
            <w:sz w:val="24"/>
            <w:szCs w:val="24"/>
            <w:lang w:eastAsia="pt-BR"/>
          </w:rPr>
          <w:t xml:space="preserve"> a maior frequência de toda</w:t>
        </w:r>
      </w:ins>
      <w:del w:id="573" w:author="Romulos Machado" w:date="2020-05-17T10:02:39Z">
        <w:r>
          <w:rPr>
            <w:rFonts w:eastAsia="Times New Roman" w:cs="Arial" w:ascii="Arial" w:hAnsi="Arial"/>
            <w:bCs/>
            <w:sz w:val="24"/>
            <w:szCs w:val="24"/>
            <w:lang w:eastAsia="pt-BR"/>
          </w:rPr>
          <w:delText>, i</w:delText>
        </w:r>
      </w:del>
      <w:del w:id="574" w:author="Romulos Machado" w:date="2020-05-17T10:03:12Z">
        <w:r>
          <w:rPr>
            <w:rFonts w:eastAsia="Times New Roman" w:cs="Arial" w:ascii="Arial" w:hAnsi="Arial"/>
            <w:bCs/>
            <w:sz w:val="24"/>
            <w:szCs w:val="24"/>
            <w:lang w:eastAsia="pt-BR"/>
          </w:rPr>
          <w:delText>s</w:delText>
        </w:r>
      </w:del>
      <w:ins w:id="575" w:author="Romulos Machado" w:date="2020-05-17T10:03:01Z">
        <w:r>
          <w:rPr>
            <w:rFonts w:eastAsia="Times New Roman" w:cs="Arial" w:ascii="Arial" w:hAnsi="Arial"/>
            <w:bCs/>
            <w:sz w:val="24"/>
            <w:szCs w:val="24"/>
            <w:lang w:eastAsia="pt-BR"/>
          </w:rPr>
          <w:t>. Isso</w:t>
        </w:r>
      </w:ins>
      <w:del w:id="576" w:author="Romulos Machado" w:date="2020-05-17T10:03:25Z">
        <w:r>
          <w:rPr>
            <w:rFonts w:eastAsia="Times New Roman" w:cs="Arial" w:ascii="Arial" w:hAnsi="Arial"/>
            <w:bCs/>
            <w:sz w:val="24"/>
            <w:szCs w:val="24"/>
            <w:lang w:eastAsia="pt-BR"/>
          </w:rPr>
          <w:delText>sso</w:delText>
        </w:r>
      </w:del>
      <w:ins w:id="577" w:author="Phillip Furtado" w:date="2020-05-17T01:58:00Z">
        <w:r>
          <w:rPr>
            <w:rFonts w:eastAsia="Times New Roman" w:cs="Arial" w:ascii="Arial" w:hAnsi="Arial"/>
            <w:bCs/>
            <w:sz w:val="24"/>
            <w:szCs w:val="24"/>
            <w:lang w:eastAsia="pt-BR"/>
          </w:rPr>
          <w:t xml:space="preserve"> era </w:t>
        </w:r>
      </w:ins>
      <w:ins w:id="578" w:author="Romulos Machado" w:date="2020-05-17T10:20:17Z">
        <w:r>
          <w:rPr>
            <w:rFonts w:eastAsia="Times New Roman" w:cs="Arial" w:ascii="Arial" w:hAnsi="Arial"/>
            <w:bCs/>
            <w:sz w:val="24"/>
            <w:szCs w:val="24"/>
            <w:lang w:eastAsia="pt-BR"/>
          </w:rPr>
          <w:t xml:space="preserve">o </w:t>
        </w:r>
      </w:ins>
      <w:ins w:id="579" w:author="Phillip Furtado" w:date="2020-05-17T01:58:00Z">
        <w:r>
          <w:rPr>
            <w:rFonts w:eastAsia="Times New Roman" w:cs="Arial" w:ascii="Arial" w:hAnsi="Arial"/>
            <w:bCs/>
            <w:sz w:val="24"/>
            <w:szCs w:val="24"/>
            <w:lang w:eastAsia="pt-BR"/>
          </w:rPr>
          <w:t>esperado, pois</w:t>
        </w:r>
      </w:ins>
      <w:ins w:id="580" w:author="Romulos Machado" w:date="2020-05-17T10:03:54Z">
        <w:r>
          <w:rPr>
            <w:rFonts w:eastAsia="Times New Roman" w:cs="Arial" w:ascii="Arial" w:hAnsi="Arial"/>
            <w:bCs/>
            <w:sz w:val="24"/>
            <w:szCs w:val="24"/>
            <w:lang w:eastAsia="pt-BR"/>
          </w:rPr>
          <w:t>,</w:t>
        </w:r>
      </w:ins>
      <w:ins w:id="581" w:author="Phillip Furtado" w:date="2020-05-17T01:58:00Z">
        <w:r>
          <w:rPr>
            <w:rFonts w:eastAsia="Times New Roman" w:cs="Arial" w:ascii="Arial" w:hAnsi="Arial"/>
            <w:bCs/>
            <w:sz w:val="24"/>
            <w:szCs w:val="24"/>
            <w:lang w:eastAsia="pt-BR"/>
          </w:rPr>
          <w:t xml:space="preserve"> como foi mencionado na seção de </w:t>
        </w:r>
      </w:ins>
      <w:ins w:id="582" w:author="Romulos Machado" w:date="2020-05-17T10:04:43Z">
        <w:r>
          <w:rPr>
            <w:rFonts w:eastAsia="Times New Roman" w:cs="Arial" w:ascii="Arial" w:hAnsi="Arial"/>
            <w:bCs/>
            <w:sz w:val="24"/>
            <w:szCs w:val="24"/>
            <w:lang w:eastAsia="pt-BR"/>
          </w:rPr>
          <w:t>tratamento</w:t>
        </w:r>
      </w:ins>
      <w:del w:id="583" w:author="Romulos Machado" w:date="2020-05-17T10:05:25Z">
        <w:r>
          <w:rPr>
            <w:rFonts w:eastAsia="Times New Roman" w:cs="Arial" w:ascii="Arial" w:hAnsi="Arial"/>
            <w:bCs/>
            <w:sz w:val="24"/>
            <w:szCs w:val="24"/>
            <w:lang w:eastAsia="pt-BR"/>
          </w:rPr>
          <w:delText xml:space="preserve"> </w:delText>
        </w:r>
      </w:del>
      <w:del w:id="584" w:author="Romulos Machado" w:date="2020-05-17T10:04:41Z">
        <w:r>
          <w:rPr>
            <w:rFonts w:eastAsia="Times New Roman" w:cs="Arial" w:ascii="Arial" w:hAnsi="Arial"/>
            <w:bCs/>
            <w:sz w:val="24"/>
            <w:szCs w:val="24"/>
            <w:lang w:eastAsia="pt-BR"/>
          </w:rPr>
          <w:delText>coleta</w:delText>
        </w:r>
      </w:del>
      <w:ins w:id="585" w:author="Romulos Machado" w:date="2020-05-17T10:18:40Z">
        <w:r>
          <w:rPr>
            <w:rFonts w:eastAsia="Times New Roman" w:cs="Arial" w:ascii="Arial" w:hAnsi="Arial"/>
            <w:bCs/>
            <w:sz w:val="24"/>
            <w:szCs w:val="24"/>
            <w:lang w:eastAsia="pt-BR"/>
          </w:rPr>
          <w:t xml:space="preserve"> de dados,</w:t>
        </w:r>
      </w:ins>
      <w:ins w:id="586" w:author="Romulos Machado" w:date="2020-05-17T10:05:28Z">
        <w:r>
          <w:rPr>
            <w:rFonts w:eastAsia="Times New Roman" w:cs="Arial" w:ascii="Arial" w:hAnsi="Arial"/>
            <w:bCs/>
            <w:sz w:val="24"/>
            <w:szCs w:val="24"/>
            <w:lang w:eastAsia="pt-BR"/>
          </w:rPr>
          <w:t xml:space="preserve">  </w:t>
        </w:r>
      </w:ins>
      <w:ins w:id="587" w:author="Phillip Furtado" w:date="2020-05-17T01:58:00Z">
        <w:r>
          <w:rPr>
            <w:rFonts w:eastAsia="Times New Roman" w:cs="Arial" w:ascii="Arial" w:hAnsi="Arial"/>
            <w:bCs/>
            <w:sz w:val="24"/>
            <w:szCs w:val="24"/>
            <w:lang w:eastAsia="pt-BR"/>
          </w:rPr>
          <w:t xml:space="preserve">a </w:t>
        </w:r>
      </w:ins>
      <w:ins w:id="588" w:author="Phillip Furtado" w:date="2020-05-17T01:59:00Z">
        <w:r>
          <w:rPr>
            <w:rFonts w:eastAsia="Times New Roman" w:cs="Arial" w:ascii="Arial" w:hAnsi="Arial"/>
            <w:bCs/>
            <w:sz w:val="24"/>
            <w:szCs w:val="24"/>
            <w:lang w:eastAsia="pt-BR"/>
          </w:rPr>
          <w:t>frequência</w:t>
        </w:r>
      </w:ins>
      <w:ins w:id="589" w:author="Phillip Furtado" w:date="2020-05-17T01:58:00Z">
        <w:r>
          <w:rPr>
            <w:rFonts w:eastAsia="Times New Roman" w:cs="Arial" w:ascii="Arial" w:hAnsi="Arial"/>
            <w:bCs/>
            <w:sz w:val="24"/>
            <w:szCs w:val="24"/>
            <w:lang w:eastAsia="pt-BR"/>
          </w:rPr>
          <w:t xml:space="preserve"> de linh</w:t>
        </w:r>
      </w:ins>
      <w:ins w:id="590" w:author="Phillip Furtado" w:date="2020-05-17T01:59:00Z">
        <w:r>
          <w:rPr>
            <w:rFonts w:eastAsia="Times New Roman" w:cs="Arial" w:ascii="Arial" w:hAnsi="Arial"/>
            <w:bCs/>
            <w:sz w:val="24"/>
            <w:szCs w:val="24"/>
            <w:lang w:eastAsia="pt-BR"/>
          </w:rPr>
          <w:t>as de medidas de temperatura sem ocorrências de logs de alerta  é muito alta</w:t>
        </w:r>
      </w:ins>
      <w:ins w:id="591" w:author="Phillip Furtado" w:date="2020-05-17T01:56:00Z">
        <w:r>
          <w:rPr>
            <w:rFonts w:eastAsia="Times New Roman" w:cs="Arial" w:ascii="Arial" w:hAnsi="Arial"/>
            <w:bCs/>
            <w:sz w:val="24"/>
            <w:szCs w:val="24"/>
            <w:lang w:eastAsia="pt-BR"/>
          </w:rPr>
          <w:t>.</w:t>
        </w:r>
      </w:ins>
    </w:p>
    <w:p>
      <w:pPr>
        <w:pStyle w:val="Normal"/>
        <w:suppressAutoHyphens w:val="true"/>
        <w:spacing w:lineRule="auto" w:line="360" w:before="0" w:after="0"/>
        <w:jc w:val="both"/>
        <w:rPr/>
      </w:pPr>
      <w:r>
        <w:rPr/>
      </w:r>
      <w:r>
        <mc:AlternateContent>
          <mc:Choice Requires="wps">
            <w:drawing>
              <wp:inline distT="0" distB="0" distL="0" distR="0">
                <wp:extent cx="5760085" cy="2046605"/>
                <wp:effectExtent l="0" t="0" r="0" b="0"/>
                <wp:docPr id="45" name="Quadro13"/>
                <a:graphic xmlns:a="http://schemas.openxmlformats.org/drawingml/2006/main">
                  <a:graphicData uri="http://schemas.microsoft.com/office/word/2010/wordprocessingShape">
                    <wps:wsp>
                      <wps:cNvSpPr txBox="1"/>
                      <wps:spPr>
                        <a:xfrm>
                          <a:off x="0" y="0"/>
                          <a:ext cx="5760085" cy="2046605"/>
                        </a:xfrm>
                        <a:prstGeom prst="rect"/>
                      </wps:spPr>
                      <wps:txbx>
                        <w:txbxContent>
                          <w:p>
                            <w:pPr>
                              <w:pStyle w:val="Figura"/>
                              <w:spacing w:before="120" w:after="120"/>
                              <w:rPr/>
                            </w:pPr>
                            <w:r>
                              <w:rPr/>
                              <w:drawing>
                                <wp:inline distT="0" distB="0" distL="0" distR="0">
                                  <wp:extent cx="5760085" cy="1718945"/>
                                  <wp:effectExtent l="0" t="0" r="0" b="0"/>
                                  <wp:docPr id="46" name="Imagem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m 15" descr=""/>
                                          <pic:cNvPicPr>
                                            <a:picLocks noChangeAspect="1" noChangeArrowheads="1"/>
                                          </pic:cNvPicPr>
                                        </pic:nvPicPr>
                                        <pic:blipFill>
                                          <a:blip r:embed="rId18"/>
                                          <a:stretch>
                                            <a:fillRect/>
                                          </a:stretch>
                                        </pic:blipFill>
                                        <pic:spPr bwMode="auto">
                                          <a:xfrm>
                                            <a:off x="0" y="0"/>
                                            <a:ext cx="5760085" cy="1718945"/>
                                          </a:xfrm>
                                          <a:prstGeom prst="rect">
                                            <a:avLst/>
                                          </a:prstGeom>
                                        </pic:spPr>
                                      </pic:pic>
                                    </a:graphicData>
                                  </a:graphic>
                                </wp:inline>
                              </w:drawing>
                            </w:r>
                            <w:r>
                              <w:rPr>
                                <w:vanish/>
                                <w:rPrChange w:id="0" w:author="Romulos Machado" w:date="2020-05-17T11:03:51Z"/>
                              </w:rPr>
                              <w:br/>
                            </w:r>
                            <w:r>
                              <w:rPr/>
                              <w:t xml:space="preserve">Figura </w:t>
                            </w:r>
                            <w:r>
                              <w:rPr/>
                              <w:fldChar w:fldCharType="begin"/>
                            </w:r>
                            <w:r>
                              <w:rPr/>
                              <w:instrText> SEQ Figura \* ARABIC </w:instrText>
                            </w:r>
                            <w:r>
                              <w:rPr/>
                              <w:fldChar w:fldCharType="separate"/>
                            </w:r>
                            <w:r>
                              <w:rPr/>
                              <w:t>13</w:t>
                            </w:r>
                            <w:r>
                              <w:rPr/>
                              <w:fldChar w:fldCharType="end"/>
                            </w:r>
                          </w:p>
                        </w:txbxContent>
                      </wps:txbx>
                      <wps:bodyPr anchor="t" lIns="0" tIns="0" rIns="0" bIns="0">
                        <a:noAutofit/>
                      </wps:bodyPr>
                    </wps:wsp>
                  </a:graphicData>
                </a:graphic>
              </wp:inline>
            </w:drawing>
          </mc:Choice>
          <mc:Fallback>
            <w:pict>
              <v:rect style="position:absolute;rotation:0;width:453.55pt;height:161.15pt;mso-wrap-distance-left:0pt;mso-wrap-distance-right:0pt;mso-wrap-distance-top:0pt;mso-wrap-distance-bottom:0pt;margin-top:-161.15pt;mso-position-vertical:top;mso-position-vertical-relative:text;margin-left:0pt;mso-position-horizontal:center;mso-position-horizontal-relative:text">
                <v:textbox inset="0in,0in,0in,0in">
                  <w:txbxContent>
                    <w:p>
                      <w:pPr>
                        <w:pStyle w:val="Figura"/>
                        <w:spacing w:before="120" w:after="120"/>
                        <w:rPr/>
                      </w:pPr>
                      <w:r>
                        <w:rPr/>
                        <w:drawing>
                          <wp:inline distT="0" distB="0" distL="0" distR="0">
                            <wp:extent cx="5760085" cy="1718945"/>
                            <wp:effectExtent l="0" t="0" r="0" b="0"/>
                            <wp:docPr id="47" name="Imagem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m 15" descr=""/>
                                    <pic:cNvPicPr>
                                      <a:picLocks noChangeAspect="1" noChangeArrowheads="1"/>
                                    </pic:cNvPicPr>
                                  </pic:nvPicPr>
                                  <pic:blipFill>
                                    <a:blip r:embed="rId18"/>
                                    <a:stretch>
                                      <a:fillRect/>
                                    </a:stretch>
                                  </pic:blipFill>
                                  <pic:spPr bwMode="auto">
                                    <a:xfrm>
                                      <a:off x="0" y="0"/>
                                      <a:ext cx="5760085" cy="1718945"/>
                                    </a:xfrm>
                                    <a:prstGeom prst="rect">
                                      <a:avLst/>
                                    </a:prstGeom>
                                  </pic:spPr>
                                </pic:pic>
                              </a:graphicData>
                            </a:graphic>
                          </wp:inline>
                        </w:drawing>
                      </w:r>
                      <w:r>
                        <w:rPr>
                          <w:vanish/>
                          <w:rPrChange w:id="0" w:author="Romulos Machado" w:date="2020-05-17T11:03:51Z"/>
                        </w:rPr>
                        <w:br/>
                      </w:r>
                      <w:r>
                        <w:rPr/>
                        <w:t xml:space="preserve">Figura </w:t>
                      </w:r>
                      <w:r>
                        <w:rPr/>
                        <w:fldChar w:fldCharType="begin"/>
                      </w:r>
                      <w:r>
                        <w:rPr/>
                        <w:instrText> SEQ Figura \* ARABIC </w:instrText>
                      </w:r>
                      <w:r>
                        <w:rPr/>
                        <w:fldChar w:fldCharType="separate"/>
                      </w:r>
                      <w:r>
                        <w:rPr/>
                        <w:t>13</w:t>
                      </w:r>
                      <w:r>
                        <w:rPr/>
                        <w:fldChar w:fldCharType="end"/>
                      </w:r>
                    </w:p>
                  </w:txbxContent>
                </v:textbox>
                <w10:wrap type="square" side="largest"/>
              </v:rect>
            </w:pict>
          </mc:Fallback>
        </mc:AlternateContent>
      </w:r>
    </w:p>
    <w:p>
      <w:pPr>
        <w:pStyle w:val="Normal"/>
        <w:suppressAutoHyphens w:val="true"/>
        <w:spacing w:lineRule="auto" w:line="360" w:before="0" w:after="0"/>
        <w:jc w:val="both"/>
        <w:rPr>
          <w:rFonts w:ascii="Arial" w:hAnsi="Arial" w:eastAsia="Times New Roman" w:cs="Arial"/>
          <w:bCs/>
          <w:sz w:val="24"/>
          <w:szCs w:val="24"/>
          <w:lang w:eastAsia="pt-BR"/>
          <w:ins w:id="595" w:author="Romulos Machado" w:date="2020-05-17T10:19:04Z"/>
        </w:rPr>
      </w:pPr>
      <w:ins w:id="594" w:author="Romulos Machado" w:date="2020-05-17T10:19:04Z">
        <w:r>
          <w:rPr>
            <w:rFonts w:eastAsia="Times New Roman" w:cs="Arial" w:ascii="Arial" w:hAnsi="Arial"/>
            <w:bCs/>
            <w:sz w:val="24"/>
            <w:szCs w:val="24"/>
            <w:lang w:eastAsia="pt-BR"/>
          </w:rPr>
        </w:r>
      </w:ins>
    </w:p>
    <w:p>
      <w:pPr>
        <w:pStyle w:val="Normal"/>
        <w:suppressAutoHyphens w:val="true"/>
        <w:spacing w:lineRule="auto" w:line="360" w:before="0" w:after="0"/>
        <w:jc w:val="both"/>
        <w:rPr/>
      </w:pPr>
      <w:ins w:id="596" w:author="Romulos Machado" w:date="2020-05-17T10:19:04Z">
        <w:r>
          <w:rPr>
            <w:rFonts w:eastAsia="Times New Roman" w:cs="Arial" w:ascii="Arial" w:hAnsi="Arial"/>
            <w:bCs/>
            <w:sz w:val="24"/>
            <w:szCs w:val="24"/>
            <w:lang w:eastAsia="pt-BR"/>
          </w:rPr>
          <w:tab/>
        </w:r>
      </w:ins>
      <w:ins w:id="597" w:author="Phillip Furtado" w:date="2020-05-17T02:00:00Z">
        <w:r>
          <w:rPr>
            <w:rFonts w:eastAsia="Times New Roman" w:cs="Arial" w:ascii="Arial" w:hAnsi="Arial"/>
            <w:bCs/>
            <w:sz w:val="24"/>
            <w:szCs w:val="24"/>
            <w:lang w:eastAsia="pt-BR"/>
          </w:rPr>
          <w:t xml:space="preserve">Podemos verificar também que a frequência de eventos de </w:t>
        </w:r>
      </w:ins>
      <w:ins w:id="598" w:author="Phillip Furtado" w:date="2020-05-17T02:00:00Z">
        <w:r>
          <w:rPr>
            <w:rFonts w:eastAsia="Times New Roman" w:cs="Arial" w:ascii="Arial" w:hAnsi="Arial"/>
            <w:b/>
            <w:sz w:val="24"/>
            <w:szCs w:val="24"/>
            <w:lang w:eastAsia="pt-BR"/>
          </w:rPr>
          <w:t>SalaFria</w:t>
        </w:r>
      </w:ins>
      <w:ins w:id="599" w:author="Phillip Furtado" w:date="2020-05-17T02:00:00Z">
        <w:r>
          <w:rPr>
            <w:rFonts w:eastAsia="Times New Roman" w:cs="Arial" w:ascii="Arial" w:hAnsi="Arial"/>
            <w:bCs/>
            <w:sz w:val="24"/>
            <w:szCs w:val="24"/>
            <w:lang w:eastAsia="pt-BR"/>
          </w:rPr>
          <w:t xml:space="preserve"> é bem maior que </w:t>
        </w:r>
      </w:ins>
      <w:ins w:id="600" w:author="Phillip Furtado" w:date="2020-05-17T02:01:00Z">
        <w:r>
          <w:rPr>
            <w:rFonts w:eastAsia="Times New Roman" w:cs="Arial" w:ascii="Arial" w:hAnsi="Arial"/>
            <w:b/>
            <w:sz w:val="24"/>
            <w:szCs w:val="24"/>
            <w:lang w:eastAsia="pt-BR"/>
          </w:rPr>
          <w:t>SalaEsquentando</w:t>
        </w:r>
      </w:ins>
      <w:ins w:id="601" w:author="Phillip Furtado" w:date="2020-05-17T02:01:00Z">
        <w:r>
          <w:rPr>
            <w:rFonts w:eastAsia="Times New Roman" w:cs="Arial" w:ascii="Arial" w:hAnsi="Arial"/>
            <w:bCs/>
            <w:sz w:val="24"/>
            <w:szCs w:val="24"/>
            <w:lang w:eastAsia="pt-BR"/>
          </w:rPr>
          <w:t xml:space="preserve"> e </w:t>
        </w:r>
      </w:ins>
      <w:ins w:id="602" w:author="Phillip Furtado" w:date="2020-05-17T02:01:00Z">
        <w:r>
          <w:rPr>
            <w:rFonts w:eastAsia="Times New Roman" w:cs="Arial" w:ascii="Arial" w:hAnsi="Arial"/>
            <w:b/>
            <w:sz w:val="24"/>
            <w:szCs w:val="24"/>
            <w:lang w:eastAsia="pt-BR"/>
          </w:rPr>
          <w:t>SalaQuente</w:t>
        </w:r>
      </w:ins>
      <w:ins w:id="603" w:author="Phillip Furtado" w:date="2020-05-17T02:01:00Z">
        <w:r>
          <w:rPr>
            <w:rFonts w:eastAsia="Times New Roman" w:cs="Arial" w:ascii="Arial" w:hAnsi="Arial"/>
            <w:bCs/>
            <w:sz w:val="24"/>
            <w:szCs w:val="24"/>
            <w:lang w:eastAsia="pt-BR"/>
          </w:rPr>
          <w:t>, respectiv</w:t>
        </w:r>
      </w:ins>
      <w:ins w:id="604" w:author="Phillip Furtado" w:date="2020-05-17T02:02:00Z">
        <w:r>
          <w:rPr>
            <w:rFonts w:eastAsia="Times New Roman" w:cs="Arial" w:ascii="Arial" w:hAnsi="Arial"/>
            <w:bCs/>
            <w:sz w:val="24"/>
            <w:szCs w:val="24"/>
            <w:lang w:eastAsia="pt-BR"/>
          </w:rPr>
          <w:t xml:space="preserve">amente, o que é </w:t>
        </w:r>
      </w:ins>
      <w:ins w:id="605" w:author="Romulos Machado" w:date="2020-05-17T10:20:03Z">
        <w:r>
          <w:rPr>
            <w:rFonts w:eastAsia="Times New Roman" w:cs="Arial" w:ascii="Arial" w:hAnsi="Arial"/>
            <w:bCs/>
            <w:sz w:val="24"/>
            <w:szCs w:val="24"/>
            <w:lang w:eastAsia="pt-BR"/>
          </w:rPr>
          <w:t xml:space="preserve">o </w:t>
        </w:r>
      </w:ins>
      <w:ins w:id="606" w:author="Phillip Furtado" w:date="2020-05-17T02:02:00Z">
        <w:r>
          <w:rPr>
            <w:rFonts w:eastAsia="Times New Roman" w:cs="Arial" w:ascii="Arial" w:hAnsi="Arial"/>
            <w:bCs/>
            <w:sz w:val="24"/>
            <w:szCs w:val="24"/>
            <w:lang w:eastAsia="pt-BR"/>
          </w:rPr>
          <w:t>esperado de uma ambiente de data center com controle de temperatura adequado.</w:t>
        </w:r>
      </w:ins>
      <w:ins w:id="607" w:author="Phillip Furtado" w:date="2020-05-17T02:00:00Z">
        <w:r>
          <w:rPr>
            <w:rFonts w:eastAsia="Times New Roman" w:cs="Arial" w:ascii="Arial" w:hAnsi="Arial"/>
            <w:bCs/>
            <w:sz w:val="24"/>
            <w:szCs w:val="24"/>
            <w:lang w:eastAsia="pt-BR"/>
          </w:rPr>
          <w:t xml:space="preserve"> </w:t>
        </w:r>
      </w:ins>
    </w:p>
    <w:p>
      <w:pPr>
        <w:pStyle w:val="Normal"/>
        <w:suppressAutoHyphens w:val="true"/>
        <w:spacing w:lineRule="auto" w:line="360" w:before="0" w:after="0"/>
        <w:jc w:val="both"/>
        <w:rPr/>
      </w:pPr>
      <w:r>
        <w:rPr/>
      </w:r>
      <w:r>
        <mc:AlternateContent>
          <mc:Choice Requires="wps">
            <w:drawing>
              <wp:inline distT="0" distB="0" distL="0" distR="0">
                <wp:extent cx="5760085" cy="2075815"/>
                <wp:effectExtent l="0" t="0" r="0" b="0"/>
                <wp:docPr id="48" name="Quadro14"/>
                <a:graphic xmlns:a="http://schemas.openxmlformats.org/drawingml/2006/main">
                  <a:graphicData uri="http://schemas.microsoft.com/office/word/2010/wordprocessingShape">
                    <wps:wsp>
                      <wps:cNvSpPr txBox="1"/>
                      <wps:spPr>
                        <a:xfrm>
                          <a:off x="0" y="0"/>
                          <a:ext cx="5760085" cy="2075815"/>
                        </a:xfrm>
                        <a:prstGeom prst="rect"/>
                      </wps:spPr>
                      <wps:txbx>
                        <w:txbxContent>
                          <w:p>
                            <w:pPr>
                              <w:pStyle w:val="Figura"/>
                              <w:spacing w:before="120" w:after="120"/>
                              <w:rPr/>
                            </w:pPr>
                            <w:r>
                              <w:rPr/>
                              <w:drawing>
                                <wp:inline distT="0" distB="0" distL="0" distR="0">
                                  <wp:extent cx="5760085" cy="1748155"/>
                                  <wp:effectExtent l="0" t="0" r="0" b="0"/>
                                  <wp:docPr id="49" name="Imagem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m 16" descr=""/>
                                          <pic:cNvPicPr>
                                            <a:picLocks noChangeAspect="1" noChangeArrowheads="1"/>
                                          </pic:cNvPicPr>
                                        </pic:nvPicPr>
                                        <pic:blipFill>
                                          <a:blip r:embed="rId19"/>
                                          <a:stretch>
                                            <a:fillRect/>
                                          </a:stretch>
                                        </pic:blipFill>
                                        <pic:spPr bwMode="auto">
                                          <a:xfrm>
                                            <a:off x="0" y="0"/>
                                            <a:ext cx="5760085" cy="1748155"/>
                                          </a:xfrm>
                                          <a:prstGeom prst="rect">
                                            <a:avLst/>
                                          </a:prstGeom>
                                        </pic:spPr>
                                      </pic:pic>
                                    </a:graphicData>
                                  </a:graphic>
                                </wp:inline>
                              </w:drawing>
                            </w:r>
                            <w:r>
                              <w:rPr>
                                <w:vanish/>
                                <w:rPrChange w:id="0" w:author="Romulos Machado" w:date="2020-05-17T11:04:15Z"/>
                              </w:rPr>
                              <w:br/>
                            </w:r>
                            <w:r>
                              <w:rPr/>
                              <w:t xml:space="preserve">Figura </w:t>
                            </w:r>
                            <w:r>
                              <w:rPr/>
                              <w:fldChar w:fldCharType="begin"/>
                            </w:r>
                            <w:r>
                              <w:rPr/>
                              <w:instrText> SEQ Figura \* ARABIC </w:instrText>
                            </w:r>
                            <w:r>
                              <w:rPr/>
                              <w:fldChar w:fldCharType="separate"/>
                            </w:r>
                            <w:r>
                              <w:rPr/>
                              <w:t>14</w:t>
                            </w:r>
                            <w:r>
                              <w:rPr/>
                              <w:fldChar w:fldCharType="end"/>
                            </w:r>
                          </w:p>
                        </w:txbxContent>
                      </wps:txbx>
                      <wps:bodyPr anchor="t" lIns="0" tIns="0" rIns="0" bIns="0">
                        <a:noAutofit/>
                      </wps:bodyPr>
                    </wps:wsp>
                  </a:graphicData>
                </a:graphic>
              </wp:inline>
            </w:drawing>
          </mc:Choice>
          <mc:Fallback>
            <w:pict>
              <v:rect style="position:absolute;rotation:0;width:453.55pt;height:163.45pt;mso-wrap-distance-left:0pt;mso-wrap-distance-right:0pt;mso-wrap-distance-top:0pt;mso-wrap-distance-bottom:0pt;margin-top:-163.45pt;mso-position-vertical:top;mso-position-vertical-relative:text;margin-left:0pt;mso-position-horizontal:center;mso-position-horizontal-relative:text">
                <v:textbox inset="0in,0in,0in,0in">
                  <w:txbxContent>
                    <w:p>
                      <w:pPr>
                        <w:pStyle w:val="Figura"/>
                        <w:spacing w:before="120" w:after="120"/>
                        <w:rPr/>
                      </w:pPr>
                      <w:r>
                        <w:rPr/>
                        <w:drawing>
                          <wp:inline distT="0" distB="0" distL="0" distR="0">
                            <wp:extent cx="5760085" cy="1748155"/>
                            <wp:effectExtent l="0" t="0" r="0" b="0"/>
                            <wp:docPr id="50" name="Imagem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m 16" descr=""/>
                                    <pic:cNvPicPr>
                                      <a:picLocks noChangeAspect="1" noChangeArrowheads="1"/>
                                    </pic:cNvPicPr>
                                  </pic:nvPicPr>
                                  <pic:blipFill>
                                    <a:blip r:embed="rId19"/>
                                    <a:stretch>
                                      <a:fillRect/>
                                    </a:stretch>
                                  </pic:blipFill>
                                  <pic:spPr bwMode="auto">
                                    <a:xfrm>
                                      <a:off x="0" y="0"/>
                                      <a:ext cx="5760085" cy="1748155"/>
                                    </a:xfrm>
                                    <a:prstGeom prst="rect">
                                      <a:avLst/>
                                    </a:prstGeom>
                                  </pic:spPr>
                                </pic:pic>
                              </a:graphicData>
                            </a:graphic>
                          </wp:inline>
                        </w:drawing>
                      </w:r>
                      <w:r>
                        <w:rPr>
                          <w:vanish/>
                          <w:rPrChange w:id="0" w:author="Romulos Machado" w:date="2020-05-17T11:04:15Z"/>
                        </w:rPr>
                        <w:br/>
                      </w:r>
                      <w:r>
                        <w:rPr/>
                        <w:t xml:space="preserve">Figura </w:t>
                      </w:r>
                      <w:r>
                        <w:rPr/>
                        <w:fldChar w:fldCharType="begin"/>
                      </w:r>
                      <w:r>
                        <w:rPr/>
                        <w:instrText> SEQ Figura \* ARABIC </w:instrText>
                      </w:r>
                      <w:r>
                        <w:rPr/>
                        <w:fldChar w:fldCharType="separate"/>
                      </w:r>
                      <w:r>
                        <w:rPr/>
                        <w:t>14</w:t>
                      </w:r>
                      <w:r>
                        <w:rPr/>
                        <w:fldChar w:fldCharType="end"/>
                      </w:r>
                    </w:p>
                  </w:txbxContent>
                </v:textbox>
                <w10:wrap type="square" side="largest"/>
              </v:rect>
            </w:pict>
          </mc:Fallback>
        </mc:AlternateContent>
      </w:r>
    </w:p>
    <w:p>
      <w:pPr>
        <w:pStyle w:val="Normal"/>
        <w:suppressAutoHyphens w:val="true"/>
        <w:spacing w:lineRule="auto" w:line="360" w:before="0" w:after="0"/>
        <w:jc w:val="both"/>
        <w:rPr>
          <w:rFonts w:ascii="Arial" w:hAnsi="Arial" w:eastAsia="Times New Roman" w:cs="Arial"/>
          <w:bCs/>
          <w:sz w:val="24"/>
          <w:szCs w:val="24"/>
          <w:lang w:eastAsia="pt-BR"/>
          <w:ins w:id="611" w:author="Romulos Machado" w:date="2020-05-17T10:19:36Z"/>
        </w:rPr>
      </w:pPr>
      <w:ins w:id="610" w:author="Romulos Machado" w:date="2020-05-17T10:19:36Z">
        <w:r>
          <w:rPr>
            <w:rFonts w:eastAsia="Times New Roman" w:cs="Arial" w:ascii="Arial" w:hAnsi="Arial"/>
            <w:bCs/>
            <w:sz w:val="24"/>
            <w:szCs w:val="24"/>
            <w:lang w:eastAsia="pt-BR"/>
          </w:rPr>
          <w:tab/>
        </w:r>
      </w:ins>
    </w:p>
    <w:p>
      <w:pPr>
        <w:pStyle w:val="Normal"/>
        <w:suppressAutoHyphens w:val="true"/>
        <w:spacing w:lineRule="auto" w:line="360" w:before="0" w:after="0"/>
        <w:jc w:val="both"/>
        <w:rPr/>
      </w:pPr>
      <w:ins w:id="612" w:author="Romulos Machado" w:date="2020-05-17T10:19:36Z">
        <w:r>
          <w:rPr>
            <w:rFonts w:eastAsia="Times New Roman" w:cs="Arial" w:ascii="Arial" w:hAnsi="Arial"/>
            <w:bCs/>
            <w:sz w:val="24"/>
            <w:szCs w:val="24"/>
            <w:lang w:eastAsia="pt-BR"/>
          </w:rPr>
          <w:tab/>
        </w:r>
      </w:ins>
      <w:ins w:id="613" w:author="Phillip Furtado" w:date="2020-05-17T02:05:00Z">
        <w:r>
          <w:rPr>
            <w:rFonts w:eastAsia="Times New Roman" w:cs="Arial" w:ascii="Arial" w:hAnsi="Arial"/>
            <w:bCs/>
            <w:sz w:val="24"/>
            <w:szCs w:val="24"/>
            <w:lang w:eastAsia="pt-BR"/>
          </w:rPr>
          <w:t>Nos dois gráficos seguintes</w:t>
        </w:r>
      </w:ins>
      <w:ins w:id="614" w:author="Romulos Machado" w:date="2020-05-17T11:04:58Z">
        <w:r>
          <w:rPr>
            <w:rFonts w:eastAsia="Times New Roman" w:cs="Arial" w:ascii="Arial" w:hAnsi="Arial"/>
            <w:bCs/>
            <w:sz w:val="24"/>
            <w:szCs w:val="24"/>
            <w:lang w:eastAsia="pt-BR"/>
          </w:rPr>
          <w:t xml:space="preserve"> </w:t>
        </w:r>
      </w:ins>
      <w:ins w:id="615" w:author="Romulos Machado" w:date="2020-05-17T11:04:58Z">
        <w:r>
          <w:rPr>
            <w:rFonts w:eastAsia="Times New Roman" w:cs="Arial" w:ascii="Arial" w:hAnsi="Arial"/>
            <w:bCs/>
            <w:sz w:val="24"/>
            <w:szCs w:val="24"/>
            <w:lang w:eastAsia="pt-BR"/>
          </w:rPr>
          <w:t>(</w:t>
        </w:r>
      </w:ins>
      <w:ins w:id="616" w:author="Romulos Machado" w:date="2020-05-17T11:05:06Z">
        <w:r>
          <w:rPr>
            <w:rFonts w:eastAsia="Times New Roman" w:cs="Arial" w:ascii="Arial" w:hAnsi="Arial"/>
            <w:bCs/>
            <w:sz w:val="24"/>
            <w:szCs w:val="24"/>
            <w:lang w:eastAsia="pt-BR"/>
          </w:rPr>
          <w:t>figura 15 e figura 16)</w:t>
        </w:r>
      </w:ins>
      <w:ins w:id="617" w:author="Phillip Furtado" w:date="2020-05-17T02:04:00Z">
        <w:r>
          <w:rPr>
            <w:rFonts w:eastAsia="Times New Roman" w:cs="Arial" w:ascii="Arial" w:hAnsi="Arial"/>
            <w:bCs/>
            <w:sz w:val="24"/>
            <w:szCs w:val="24"/>
            <w:lang w:eastAsia="pt-BR"/>
          </w:rPr>
          <w:t xml:space="preserve"> </w:t>
        </w:r>
      </w:ins>
      <w:ins w:id="618" w:author="Phillip Furtado" w:date="2020-05-17T02:05:00Z">
        <w:r>
          <w:rPr>
            <w:rFonts w:eastAsia="Times New Roman" w:cs="Arial" w:ascii="Arial" w:hAnsi="Arial"/>
            <w:bCs/>
            <w:sz w:val="24"/>
            <w:szCs w:val="24"/>
            <w:lang w:eastAsia="pt-BR"/>
          </w:rPr>
          <w:t>é possível verificar a distribuição de temperaturas, e</w:t>
        </w:r>
      </w:ins>
      <w:ins w:id="619" w:author="Phillip Furtado" w:date="2020-05-17T02:06:00Z">
        <w:r>
          <w:rPr>
            <w:rFonts w:eastAsia="Times New Roman" w:cs="Arial" w:ascii="Arial" w:hAnsi="Arial"/>
            <w:bCs/>
            <w:sz w:val="24"/>
            <w:szCs w:val="24"/>
            <w:lang w:eastAsia="pt-BR"/>
          </w:rPr>
          <w:t>m pico máximo</w:t>
        </w:r>
      </w:ins>
      <w:ins w:id="620" w:author="Phillip Furtado" w:date="2020-05-17T02:07:00Z">
        <w:r>
          <w:rPr>
            <w:rFonts w:eastAsia="Times New Roman" w:cs="Arial" w:ascii="Arial" w:hAnsi="Arial"/>
            <w:bCs/>
            <w:sz w:val="24"/>
            <w:szCs w:val="24"/>
            <w:lang w:eastAsia="pt-BR"/>
          </w:rPr>
          <w:t xml:space="preserve"> (Peak_max)</w:t>
        </w:r>
      </w:ins>
      <w:ins w:id="621" w:author="Phillip Furtado" w:date="2020-05-17T02:06:00Z">
        <w:r>
          <w:rPr>
            <w:rFonts w:eastAsia="Times New Roman" w:cs="Arial" w:ascii="Arial" w:hAnsi="Arial"/>
            <w:bCs/>
            <w:sz w:val="24"/>
            <w:szCs w:val="24"/>
            <w:lang w:eastAsia="pt-BR"/>
          </w:rPr>
          <w:t xml:space="preserve"> e média</w:t>
        </w:r>
      </w:ins>
      <w:ins w:id="622" w:author="Phillip Furtado" w:date="2020-05-17T02:07:00Z">
        <w:r>
          <w:rPr>
            <w:rFonts w:eastAsia="Times New Roman" w:cs="Arial" w:ascii="Arial" w:hAnsi="Arial"/>
            <w:bCs/>
            <w:sz w:val="24"/>
            <w:szCs w:val="24"/>
            <w:lang w:eastAsia="pt-BR"/>
          </w:rPr>
          <w:t xml:space="preserve"> (Average_mean)</w:t>
        </w:r>
      </w:ins>
      <w:ins w:id="623" w:author="Phillip Furtado" w:date="2020-05-17T02:06:00Z">
        <w:r>
          <w:rPr>
            <w:rFonts w:eastAsia="Times New Roman" w:cs="Arial" w:ascii="Arial" w:hAnsi="Arial"/>
            <w:bCs/>
            <w:sz w:val="24"/>
            <w:szCs w:val="24"/>
            <w:lang w:eastAsia="pt-BR"/>
          </w:rPr>
          <w:t>,</w:t>
        </w:r>
      </w:ins>
      <w:ins w:id="624" w:author="Phillip Furtado" w:date="2020-05-17T02:05:00Z">
        <w:r>
          <w:rPr>
            <w:rFonts w:eastAsia="Times New Roman" w:cs="Arial" w:ascii="Arial" w:hAnsi="Arial"/>
            <w:bCs/>
            <w:sz w:val="24"/>
            <w:szCs w:val="24"/>
            <w:lang w:eastAsia="pt-BR"/>
          </w:rPr>
          <w:t xml:space="preserve"> para cada um dos servidores</w:t>
        </w:r>
      </w:ins>
      <w:ins w:id="625" w:author="Phillip Furtado" w:date="2020-05-17T02:06:00Z">
        <w:r>
          <w:rPr>
            <w:rFonts w:eastAsia="Times New Roman" w:cs="Arial" w:ascii="Arial" w:hAnsi="Arial"/>
            <w:bCs/>
            <w:sz w:val="24"/>
            <w:szCs w:val="24"/>
            <w:lang w:eastAsia="pt-BR"/>
          </w:rPr>
          <w:t>. O que se pode perceber é o</w:t>
        </w:r>
      </w:ins>
      <w:ins w:id="626" w:author="Phillip Furtado" w:date="2020-05-17T02:07:00Z">
        <w:r>
          <w:rPr>
            <w:rFonts w:eastAsia="Times New Roman" w:cs="Arial" w:ascii="Arial" w:hAnsi="Arial"/>
            <w:bCs/>
            <w:sz w:val="24"/>
            <w:szCs w:val="24"/>
            <w:lang w:eastAsia="pt-BR"/>
          </w:rPr>
          <w:t xml:space="preserve"> que o pico máximo não chega na margem dos 10 a 15 graus normalmente alçando pela temperatura médi</w:t>
        </w:r>
      </w:ins>
      <w:ins w:id="627" w:author="Romulos Machado" w:date="2020-05-17T10:21:18Z">
        <w:r>
          <w:rPr>
            <w:rFonts w:eastAsia="Times New Roman" w:cs="Arial" w:ascii="Arial" w:hAnsi="Arial"/>
            <w:bCs/>
            <w:sz w:val="24"/>
            <w:szCs w:val="24"/>
            <w:lang w:eastAsia="pt-BR"/>
          </w:rPr>
          <w:t>a</w:t>
        </w:r>
      </w:ins>
      <w:del w:id="628" w:author="Romulos Machado" w:date="2020-05-17T10:21:16Z">
        <w:r>
          <w:rPr>
            <w:rFonts w:eastAsia="Times New Roman" w:cs="Arial" w:ascii="Arial" w:hAnsi="Arial"/>
            <w:bCs/>
            <w:sz w:val="24"/>
            <w:szCs w:val="24"/>
            <w:lang w:eastAsia="pt-BR"/>
          </w:rPr>
          <w:delText xml:space="preserve">a, </w:delText>
        </w:r>
      </w:del>
      <w:ins w:id="629" w:author="Romulos Machado" w:date="2020-05-17T10:21:12Z">
        <w:r>
          <w:rPr>
            <w:rFonts w:eastAsia="Times New Roman" w:cs="Arial" w:ascii="Arial" w:hAnsi="Arial"/>
            <w:bCs/>
            <w:sz w:val="24"/>
            <w:szCs w:val="24"/>
            <w:lang w:eastAsia="pt-BR"/>
          </w:rPr>
          <w:t xml:space="preserve">. Além disso, </w:t>
        </w:r>
      </w:ins>
      <w:ins w:id="630" w:author="Phillip Furtado" w:date="2020-05-17T02:08:00Z">
        <w:r>
          <w:rPr>
            <w:rFonts w:eastAsia="Times New Roman" w:cs="Arial" w:ascii="Arial" w:hAnsi="Arial"/>
            <w:bCs/>
            <w:sz w:val="24"/>
            <w:szCs w:val="24"/>
            <w:lang w:eastAsia="pt-BR"/>
          </w:rPr>
          <w:t xml:space="preserve">é possível </w:t>
        </w:r>
      </w:ins>
      <w:ins w:id="631" w:author="Phillip Furtado" w:date="2020-05-17T02:09:00Z">
        <w:r>
          <w:rPr>
            <w:rFonts w:eastAsia="Times New Roman" w:cs="Arial" w:ascii="Arial" w:hAnsi="Arial"/>
            <w:bCs/>
            <w:sz w:val="24"/>
            <w:szCs w:val="24"/>
            <w:lang w:eastAsia="pt-BR"/>
          </w:rPr>
          <w:t>visualizar</w:t>
        </w:r>
      </w:ins>
      <w:ins w:id="632" w:author="Phillip Furtado" w:date="2020-05-17T02:08:00Z">
        <w:r>
          <w:rPr>
            <w:rFonts w:eastAsia="Times New Roman" w:cs="Arial" w:ascii="Arial" w:hAnsi="Arial"/>
            <w:bCs/>
            <w:sz w:val="24"/>
            <w:szCs w:val="24"/>
            <w:lang w:eastAsia="pt-BR"/>
          </w:rPr>
          <w:t xml:space="preserve"> </w:t>
        </w:r>
      </w:ins>
      <w:ins w:id="633" w:author="Phillip Furtado" w:date="2020-05-17T02:09:00Z">
        <w:r>
          <w:rPr>
            <w:rFonts w:eastAsia="Times New Roman" w:cs="Arial" w:ascii="Arial" w:hAnsi="Arial"/>
            <w:bCs/>
            <w:sz w:val="24"/>
            <w:szCs w:val="24"/>
            <w:lang w:eastAsia="pt-BR"/>
          </w:rPr>
          <w:t>a existência d</w:t>
        </w:r>
      </w:ins>
      <w:ins w:id="634" w:author="Phillip Furtado" w:date="2020-05-17T02:08:00Z">
        <w:r>
          <w:rPr>
            <w:rFonts w:eastAsia="Times New Roman" w:cs="Arial" w:ascii="Arial" w:hAnsi="Arial"/>
            <w:bCs/>
            <w:sz w:val="24"/>
            <w:szCs w:val="24"/>
            <w:lang w:eastAsia="pt-BR"/>
          </w:rPr>
          <w:t>e um</w:t>
        </w:r>
      </w:ins>
      <w:ins w:id="635" w:author="Phillip Furtado" w:date="2020-05-17T02:16:00Z">
        <w:r>
          <w:rPr>
            <w:rFonts w:eastAsia="Times New Roman" w:cs="Arial" w:ascii="Arial" w:hAnsi="Arial"/>
            <w:bCs/>
            <w:sz w:val="24"/>
            <w:szCs w:val="24"/>
            <w:lang w:eastAsia="pt-BR"/>
          </w:rPr>
          <w:t>a</w:t>
        </w:r>
      </w:ins>
      <w:ins w:id="636" w:author="Phillip Furtado" w:date="2020-05-17T02:08:00Z">
        <w:r>
          <w:rPr>
            <w:rFonts w:eastAsia="Times New Roman" w:cs="Arial" w:ascii="Arial" w:hAnsi="Arial"/>
            <w:bCs/>
            <w:sz w:val="24"/>
            <w:szCs w:val="24"/>
            <w:lang w:eastAsia="pt-BR"/>
          </w:rPr>
          <w:t xml:space="preserve"> </w:t>
        </w:r>
      </w:ins>
      <w:ins w:id="637" w:author="Phillip Furtado" w:date="2020-05-17T02:16:00Z">
        <w:r>
          <w:rPr>
            <w:rFonts w:eastAsia="Times New Roman" w:cs="Arial" w:ascii="Arial" w:hAnsi="Arial"/>
            <w:bCs/>
            <w:sz w:val="24"/>
            <w:szCs w:val="24"/>
            <w:lang w:eastAsia="pt-BR"/>
          </w:rPr>
          <w:t>sobreposição</w:t>
        </w:r>
      </w:ins>
      <w:ins w:id="638" w:author="Phillip Furtado" w:date="2020-05-17T02:08:00Z">
        <w:r>
          <w:rPr>
            <w:rFonts w:eastAsia="Times New Roman" w:cs="Arial" w:ascii="Arial" w:hAnsi="Arial"/>
            <w:bCs/>
            <w:sz w:val="24"/>
            <w:szCs w:val="24"/>
            <w:lang w:eastAsia="pt-BR"/>
          </w:rPr>
          <w:t xml:space="preserve"> </w:t>
        </w:r>
      </w:ins>
      <w:ins w:id="639" w:author="Phillip Furtado" w:date="2020-05-17T02:09:00Z">
        <w:r>
          <w:rPr>
            <w:rFonts w:eastAsia="Times New Roman" w:cs="Arial" w:ascii="Arial" w:hAnsi="Arial"/>
            <w:bCs/>
            <w:sz w:val="24"/>
            <w:szCs w:val="24"/>
            <w:lang w:eastAsia="pt-BR"/>
          </w:rPr>
          <w:t>dens</w:t>
        </w:r>
      </w:ins>
      <w:ins w:id="640" w:author="Phillip Furtado" w:date="2020-05-17T02:17:00Z">
        <w:r>
          <w:rPr>
            <w:rFonts w:eastAsia="Times New Roman" w:cs="Arial" w:ascii="Arial" w:hAnsi="Arial"/>
            <w:bCs/>
            <w:sz w:val="24"/>
            <w:szCs w:val="24"/>
            <w:lang w:eastAsia="pt-BR"/>
          </w:rPr>
          <w:t>a</w:t>
        </w:r>
      </w:ins>
      <w:ins w:id="641" w:author="Phillip Furtado" w:date="2020-05-17T02:09:00Z">
        <w:r>
          <w:rPr>
            <w:rFonts w:eastAsia="Times New Roman" w:cs="Arial" w:ascii="Arial" w:hAnsi="Arial"/>
            <w:bCs/>
            <w:sz w:val="24"/>
            <w:szCs w:val="24"/>
            <w:lang w:eastAsia="pt-BR"/>
          </w:rPr>
          <w:t xml:space="preserve"> </w:t>
        </w:r>
      </w:ins>
      <w:ins w:id="642" w:author="Phillip Furtado" w:date="2020-05-17T02:08:00Z">
        <w:r>
          <w:rPr>
            <w:rFonts w:eastAsia="Times New Roman" w:cs="Arial" w:ascii="Arial" w:hAnsi="Arial"/>
            <w:bCs/>
            <w:sz w:val="24"/>
            <w:szCs w:val="24"/>
            <w:lang w:eastAsia="pt-BR"/>
          </w:rPr>
          <w:t xml:space="preserve">na faixa de 15 a 25 </w:t>
        </w:r>
      </w:ins>
      <w:ins w:id="643" w:author="Phillip Furtado" w:date="2020-05-17T02:09:00Z">
        <w:r>
          <w:rPr>
            <w:rFonts w:eastAsia="Times New Roman" w:cs="Arial" w:ascii="Arial" w:hAnsi="Arial"/>
            <w:bCs/>
            <w:sz w:val="24"/>
            <w:szCs w:val="24"/>
            <w:lang w:eastAsia="pt-BR"/>
          </w:rPr>
          <w:t xml:space="preserve">graus </w:t>
        </w:r>
      </w:ins>
      <w:ins w:id="644" w:author="Phillip Furtado" w:date="2020-05-17T02:08:00Z">
        <w:r>
          <w:rPr>
            <w:rFonts w:eastAsia="Times New Roman" w:cs="Arial" w:ascii="Arial" w:hAnsi="Arial"/>
            <w:bCs/>
            <w:sz w:val="24"/>
            <w:szCs w:val="24"/>
            <w:lang w:eastAsia="pt-BR"/>
          </w:rPr>
          <w:t>entre pico e média,</w:t>
        </w:r>
      </w:ins>
      <w:ins w:id="645" w:author="Phillip Furtado" w:date="2020-05-17T02:09:00Z">
        <w:r>
          <w:rPr>
            <w:rFonts w:eastAsia="Times New Roman" w:cs="Arial" w:ascii="Arial" w:hAnsi="Arial"/>
            <w:bCs/>
            <w:sz w:val="24"/>
            <w:szCs w:val="24"/>
            <w:lang w:eastAsia="pt-BR"/>
          </w:rPr>
          <w:t xml:space="preserve"> aonde </w:t>
        </w:r>
      </w:ins>
      <w:ins w:id="646" w:author="Phillip Furtado" w:date="2020-05-17T02:10:00Z">
        <w:r>
          <w:rPr>
            <w:rFonts w:eastAsia="Times New Roman" w:cs="Arial" w:ascii="Arial" w:hAnsi="Arial"/>
            <w:bCs/>
            <w:sz w:val="24"/>
            <w:szCs w:val="24"/>
            <w:lang w:eastAsia="pt-BR"/>
          </w:rPr>
          <w:t xml:space="preserve">podemos assumir que boa parte do tempo o pico máximo se </w:t>
        </w:r>
      </w:ins>
      <w:ins w:id="647" w:author="Romulos Machado" w:date="2020-05-17T10:22:06Z">
        <w:r>
          <w:rPr>
            <w:rFonts w:eastAsia="Times New Roman" w:cs="Arial" w:ascii="Arial" w:hAnsi="Arial"/>
            <w:bCs/>
            <w:sz w:val="24"/>
            <w:szCs w:val="24"/>
            <w:lang w:eastAsia="pt-BR"/>
          </w:rPr>
          <w:t>mantêm</w:t>
        </w:r>
      </w:ins>
      <w:del w:id="648" w:author="Romulos Machado" w:date="2020-05-17T10:22:06Z">
        <w:r>
          <w:rPr>
            <w:rFonts w:eastAsia="Times New Roman" w:cs="Arial" w:ascii="Arial" w:hAnsi="Arial"/>
            <w:bCs/>
            <w:sz w:val="24"/>
            <w:szCs w:val="24"/>
            <w:lang w:eastAsia="pt-BR"/>
          </w:rPr>
          <w:delText>mantem</w:delText>
        </w:r>
      </w:del>
      <w:ins w:id="649" w:author="Phillip Furtado" w:date="2020-05-17T02:10:00Z">
        <w:r>
          <w:rPr>
            <w:rFonts w:eastAsia="Times New Roman" w:cs="Arial" w:ascii="Arial" w:hAnsi="Arial"/>
            <w:bCs/>
            <w:sz w:val="24"/>
            <w:szCs w:val="24"/>
            <w:lang w:eastAsia="pt-BR"/>
          </w:rPr>
          <w:t xml:space="preserve"> neste faixa de temperatura.</w:t>
        </w:r>
      </w:ins>
      <w:ins w:id="650" w:author="Phillip Furtado" w:date="2020-05-17T02:09:00Z">
        <w:r>
          <w:rPr>
            <w:rFonts w:eastAsia="Times New Roman" w:cs="Arial" w:ascii="Arial" w:hAnsi="Arial"/>
            <w:bCs/>
            <w:sz w:val="24"/>
            <w:szCs w:val="24"/>
            <w:lang w:eastAsia="pt-BR"/>
          </w:rPr>
          <w:t xml:space="preserve">  </w:t>
        </w:r>
      </w:ins>
      <w:ins w:id="651" w:author="Phillip Furtado" w:date="2020-05-17T02:08:00Z">
        <w:r>
          <w:rPr>
            <w:rFonts w:eastAsia="Times New Roman" w:cs="Arial" w:ascii="Arial" w:hAnsi="Arial"/>
            <w:bCs/>
            <w:sz w:val="24"/>
            <w:szCs w:val="24"/>
            <w:lang w:eastAsia="pt-BR"/>
          </w:rPr>
          <w:t xml:space="preserve"> </w:t>
        </w:r>
      </w:ins>
    </w:p>
    <w:p>
      <w:pPr>
        <w:pStyle w:val="Normal"/>
        <w:suppressAutoHyphens w:val="true"/>
        <w:spacing w:lineRule="auto" w:line="360" w:before="0" w:after="0"/>
        <w:jc w:val="both"/>
        <w:rPr/>
      </w:pPr>
      <w:r>
        <w:rPr/>
      </w:r>
      <w:r>
        <mc:AlternateContent>
          <mc:Choice Requires="wps">
            <w:drawing>
              <wp:inline distT="0" distB="0" distL="0" distR="0">
                <wp:extent cx="5760085" cy="2488565"/>
                <wp:effectExtent l="0" t="0" r="0" b="0"/>
                <wp:docPr id="51" name="Quadro15"/>
                <a:graphic xmlns:a="http://schemas.openxmlformats.org/drawingml/2006/main">
                  <a:graphicData uri="http://schemas.microsoft.com/office/word/2010/wordprocessingShape">
                    <wps:wsp>
                      <wps:cNvSpPr txBox="1"/>
                      <wps:spPr>
                        <a:xfrm>
                          <a:off x="0" y="0"/>
                          <a:ext cx="5760085" cy="2488565"/>
                        </a:xfrm>
                        <a:prstGeom prst="rect"/>
                      </wps:spPr>
                      <wps:txbx>
                        <w:txbxContent>
                          <w:p>
                            <w:pPr>
                              <w:pStyle w:val="Figura"/>
                              <w:spacing w:before="120" w:after="120"/>
                              <w:rPr/>
                            </w:pPr>
                            <w:r>
                              <w:rPr/>
                              <w:drawing>
                                <wp:inline distT="0" distB="0" distL="0" distR="0">
                                  <wp:extent cx="5760085" cy="2160905"/>
                                  <wp:effectExtent l="0" t="0" r="0" b="0"/>
                                  <wp:docPr id="52" name="Imagem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m 17" descr=""/>
                                          <pic:cNvPicPr>
                                            <a:picLocks noChangeAspect="1" noChangeArrowheads="1"/>
                                          </pic:cNvPicPr>
                                        </pic:nvPicPr>
                                        <pic:blipFill>
                                          <a:blip r:embed="rId20"/>
                                          <a:stretch>
                                            <a:fillRect/>
                                          </a:stretch>
                                        </pic:blipFill>
                                        <pic:spPr bwMode="auto">
                                          <a:xfrm>
                                            <a:off x="0" y="0"/>
                                            <a:ext cx="5760085" cy="2160905"/>
                                          </a:xfrm>
                                          <a:prstGeom prst="rect">
                                            <a:avLst/>
                                          </a:prstGeom>
                                        </pic:spPr>
                                      </pic:pic>
                                    </a:graphicData>
                                  </a:graphic>
                                </wp:inline>
                              </w:drawing>
                            </w:r>
                            <w:r>
                              <w:rPr>
                                <w:vanish/>
                                <w:rPrChange w:id="0" w:author="Romulos Machado" w:date="2020-05-17T11:04:41Z"/>
                              </w:rPr>
                              <w:br/>
                            </w:r>
                            <w:r>
                              <w:rPr/>
                              <w:t xml:space="preserve">Figura </w:t>
                            </w:r>
                            <w:r>
                              <w:rPr/>
                              <w:fldChar w:fldCharType="begin"/>
                            </w:r>
                            <w:r>
                              <w:rPr/>
                              <w:instrText> SEQ Figura \* ARABIC </w:instrText>
                            </w:r>
                            <w:r>
                              <w:rPr/>
                              <w:fldChar w:fldCharType="separate"/>
                            </w:r>
                            <w:r>
                              <w:rPr/>
                              <w:t>15</w:t>
                            </w:r>
                            <w:r>
                              <w:rPr/>
                              <w:fldChar w:fldCharType="end"/>
                            </w:r>
                          </w:p>
                        </w:txbxContent>
                      </wps:txbx>
                      <wps:bodyPr anchor="t" lIns="0" tIns="0" rIns="0" bIns="0">
                        <a:noAutofit/>
                      </wps:bodyPr>
                    </wps:wsp>
                  </a:graphicData>
                </a:graphic>
              </wp:inline>
            </w:drawing>
          </mc:Choice>
          <mc:Fallback>
            <w:pict>
              <v:rect style="position:absolute;rotation:0;width:453.55pt;height:195.95pt;mso-wrap-distance-left:0pt;mso-wrap-distance-right:0pt;mso-wrap-distance-top:0pt;mso-wrap-distance-bottom:0pt;margin-top:-195.95pt;mso-position-vertical:top;mso-position-vertical-relative:text;margin-left:0pt;mso-position-horizontal:center;mso-position-horizontal-relative:text">
                <v:textbox inset="0in,0in,0in,0in">
                  <w:txbxContent>
                    <w:p>
                      <w:pPr>
                        <w:pStyle w:val="Figura"/>
                        <w:spacing w:before="120" w:after="120"/>
                        <w:rPr/>
                      </w:pPr>
                      <w:r>
                        <w:rPr/>
                        <w:drawing>
                          <wp:inline distT="0" distB="0" distL="0" distR="0">
                            <wp:extent cx="5760085" cy="2160905"/>
                            <wp:effectExtent l="0" t="0" r="0" b="0"/>
                            <wp:docPr id="53" name="Imagem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m 17" descr=""/>
                                    <pic:cNvPicPr>
                                      <a:picLocks noChangeAspect="1" noChangeArrowheads="1"/>
                                    </pic:cNvPicPr>
                                  </pic:nvPicPr>
                                  <pic:blipFill>
                                    <a:blip r:embed="rId20"/>
                                    <a:stretch>
                                      <a:fillRect/>
                                    </a:stretch>
                                  </pic:blipFill>
                                  <pic:spPr bwMode="auto">
                                    <a:xfrm>
                                      <a:off x="0" y="0"/>
                                      <a:ext cx="5760085" cy="2160905"/>
                                    </a:xfrm>
                                    <a:prstGeom prst="rect">
                                      <a:avLst/>
                                    </a:prstGeom>
                                  </pic:spPr>
                                </pic:pic>
                              </a:graphicData>
                            </a:graphic>
                          </wp:inline>
                        </w:drawing>
                      </w:r>
                      <w:r>
                        <w:rPr>
                          <w:vanish/>
                          <w:rPrChange w:id="0" w:author="Romulos Machado" w:date="2020-05-17T11:04:41Z"/>
                        </w:rPr>
                        <w:br/>
                      </w:r>
                      <w:r>
                        <w:rPr/>
                        <w:t xml:space="preserve">Figura </w:t>
                      </w:r>
                      <w:r>
                        <w:rPr/>
                        <w:fldChar w:fldCharType="begin"/>
                      </w:r>
                      <w:r>
                        <w:rPr/>
                        <w:instrText> SEQ Figura \* ARABIC </w:instrText>
                      </w:r>
                      <w:r>
                        <w:rPr/>
                        <w:fldChar w:fldCharType="separate"/>
                      </w:r>
                      <w:r>
                        <w:rPr/>
                        <w:t>15</w:t>
                      </w:r>
                      <w:r>
                        <w:rPr/>
                        <w:fldChar w:fldCharType="end"/>
                      </w:r>
                    </w:p>
                  </w:txbxContent>
                </v:textbox>
                <w10:wrap type="square" side="largest"/>
              </v:rect>
            </w:pict>
          </mc:Fallback>
        </mc:AlternateContent>
      </w:r>
    </w:p>
    <w:p>
      <w:pPr>
        <w:pStyle w:val="Normal"/>
        <w:suppressAutoHyphens w:val="true"/>
        <w:spacing w:lineRule="auto" w:line="360" w:before="0" w:after="0"/>
        <w:jc w:val="both"/>
        <w:rPr/>
      </w:pPr>
      <w:r>
        <w:rPr/>
      </w:r>
      <w:r>
        <mc:AlternateContent>
          <mc:Choice Requires="wps">
            <w:drawing>
              <wp:inline distT="0" distB="0" distL="0" distR="0">
                <wp:extent cx="5760085" cy="2560320"/>
                <wp:effectExtent l="0" t="0" r="0" b="0"/>
                <wp:docPr id="54" name="Quadro16"/>
                <a:graphic xmlns:a="http://schemas.openxmlformats.org/drawingml/2006/main">
                  <a:graphicData uri="http://schemas.microsoft.com/office/word/2010/wordprocessingShape">
                    <wps:wsp>
                      <wps:cNvSpPr txBox="1"/>
                      <wps:spPr>
                        <a:xfrm>
                          <a:off x="0" y="0"/>
                          <a:ext cx="5760085" cy="2560320"/>
                        </a:xfrm>
                        <a:prstGeom prst="rect"/>
                      </wps:spPr>
                      <wps:txbx>
                        <w:txbxContent>
                          <w:p>
                            <w:pPr>
                              <w:pStyle w:val="Figura"/>
                              <w:spacing w:before="120" w:after="120"/>
                              <w:rPr/>
                            </w:pPr>
                            <w:r>
                              <w:rPr/>
                              <w:drawing>
                                <wp:inline distT="0" distB="0" distL="0" distR="0">
                                  <wp:extent cx="5760085" cy="2232660"/>
                                  <wp:effectExtent l="0" t="0" r="0" b="0"/>
                                  <wp:docPr id="55" name="Imagem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m 18" descr=""/>
                                          <pic:cNvPicPr>
                                            <a:picLocks noChangeAspect="1" noChangeArrowheads="1"/>
                                          </pic:cNvPicPr>
                                        </pic:nvPicPr>
                                        <pic:blipFill>
                                          <a:blip r:embed="rId21"/>
                                          <a:stretch>
                                            <a:fillRect/>
                                          </a:stretch>
                                        </pic:blipFill>
                                        <pic:spPr bwMode="auto">
                                          <a:xfrm>
                                            <a:off x="0" y="0"/>
                                            <a:ext cx="5760085" cy="2232660"/>
                                          </a:xfrm>
                                          <a:prstGeom prst="rect">
                                            <a:avLst/>
                                          </a:prstGeom>
                                        </pic:spPr>
                                      </pic:pic>
                                    </a:graphicData>
                                  </a:graphic>
                                </wp:inline>
                              </w:drawing>
                            </w:r>
                            <w:r>
                              <w:rPr>
                                <w:vanish/>
                                <w:rPrChange w:id="0" w:author="Romulos Machado" w:date="2020-05-17T11:04:48Z"/>
                              </w:rPr>
                              <w:br/>
                            </w:r>
                            <w:r>
                              <w:rPr/>
                              <w:t xml:space="preserve">Figura </w:t>
                            </w:r>
                            <w:r>
                              <w:rPr/>
                              <w:fldChar w:fldCharType="begin"/>
                            </w:r>
                            <w:r>
                              <w:rPr/>
                              <w:instrText> SEQ Figura \* ARABIC </w:instrText>
                            </w:r>
                            <w:r>
                              <w:rPr/>
                              <w:fldChar w:fldCharType="separate"/>
                            </w:r>
                            <w:r>
                              <w:rPr/>
                              <w:t>16</w:t>
                            </w:r>
                            <w:r>
                              <w:rPr/>
                              <w:fldChar w:fldCharType="end"/>
                            </w:r>
                          </w:p>
                        </w:txbxContent>
                      </wps:txbx>
                      <wps:bodyPr anchor="t" lIns="0" tIns="0" rIns="0" bIns="0">
                        <a:noAutofit/>
                      </wps:bodyPr>
                    </wps:wsp>
                  </a:graphicData>
                </a:graphic>
              </wp:inline>
            </w:drawing>
          </mc:Choice>
          <mc:Fallback>
            <w:pict>
              <v:rect style="position:absolute;rotation:0;width:453.55pt;height:201.6pt;mso-wrap-distance-left:0pt;mso-wrap-distance-right:0pt;mso-wrap-distance-top:0pt;mso-wrap-distance-bottom:0pt;margin-top:-201.6pt;mso-position-vertical:top;mso-position-vertical-relative:text;margin-left:0pt;mso-position-horizontal:center;mso-position-horizontal-relative:text">
                <v:textbox inset="0in,0in,0in,0in">
                  <w:txbxContent>
                    <w:p>
                      <w:pPr>
                        <w:pStyle w:val="Figura"/>
                        <w:spacing w:before="120" w:after="120"/>
                        <w:rPr/>
                      </w:pPr>
                      <w:r>
                        <w:rPr/>
                        <w:drawing>
                          <wp:inline distT="0" distB="0" distL="0" distR="0">
                            <wp:extent cx="5760085" cy="2232660"/>
                            <wp:effectExtent l="0" t="0" r="0" b="0"/>
                            <wp:docPr id="56" name="Imagem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m 18" descr=""/>
                                    <pic:cNvPicPr>
                                      <a:picLocks noChangeAspect="1" noChangeArrowheads="1"/>
                                    </pic:cNvPicPr>
                                  </pic:nvPicPr>
                                  <pic:blipFill>
                                    <a:blip r:embed="rId21"/>
                                    <a:stretch>
                                      <a:fillRect/>
                                    </a:stretch>
                                  </pic:blipFill>
                                  <pic:spPr bwMode="auto">
                                    <a:xfrm>
                                      <a:off x="0" y="0"/>
                                      <a:ext cx="5760085" cy="2232660"/>
                                    </a:xfrm>
                                    <a:prstGeom prst="rect">
                                      <a:avLst/>
                                    </a:prstGeom>
                                  </pic:spPr>
                                </pic:pic>
                              </a:graphicData>
                            </a:graphic>
                          </wp:inline>
                        </w:drawing>
                      </w:r>
                      <w:r>
                        <w:rPr>
                          <w:vanish/>
                          <w:rPrChange w:id="0" w:author="Romulos Machado" w:date="2020-05-17T11:04:48Z"/>
                        </w:rPr>
                        <w:br/>
                      </w:r>
                      <w:r>
                        <w:rPr/>
                        <w:t xml:space="preserve">Figura </w:t>
                      </w:r>
                      <w:r>
                        <w:rPr/>
                        <w:fldChar w:fldCharType="begin"/>
                      </w:r>
                      <w:r>
                        <w:rPr/>
                        <w:instrText> SEQ Figura \* ARABIC </w:instrText>
                      </w:r>
                      <w:r>
                        <w:rPr/>
                        <w:fldChar w:fldCharType="separate"/>
                      </w:r>
                      <w:r>
                        <w:rPr/>
                        <w:t>16</w:t>
                      </w:r>
                      <w:r>
                        <w:rPr/>
                        <w:fldChar w:fldCharType="end"/>
                      </w:r>
                    </w:p>
                  </w:txbxContent>
                </v:textbox>
                <w10:wrap type="square" side="largest"/>
              </v:rect>
            </w:pict>
          </mc:Fallback>
        </mc:AlternateContent>
      </w:r>
    </w:p>
    <w:p>
      <w:pPr>
        <w:pStyle w:val="Normal"/>
        <w:suppressAutoHyphens w:val="true"/>
        <w:spacing w:lineRule="auto" w:line="360" w:before="0" w:after="0"/>
        <w:ind w:left="0" w:right="0" w:firstLine="709"/>
        <w:jc w:val="both"/>
        <w:rPr>
          <w:rFonts w:ascii="Arial" w:hAnsi="Arial" w:cs="Arial"/>
          <w:ins w:id="657" w:author="Romulos Machado" w:date="2020-05-17T10:22:39Z"/>
          <w:sz w:val="24"/>
          <w:szCs w:val="24"/>
        </w:rPr>
      </w:pPr>
      <w:ins w:id="656" w:author="Romulos Machado" w:date="2020-05-17T10:22:39Z">
        <w:r>
          <w:rPr>
            <w:rFonts w:cs="Arial" w:ascii="Arial" w:hAnsi="Arial"/>
            <w:sz w:val="24"/>
            <w:szCs w:val="24"/>
          </w:rPr>
        </w:r>
      </w:ins>
    </w:p>
    <w:p>
      <w:pPr>
        <w:pStyle w:val="Normal"/>
        <w:suppressAutoHyphens w:val="true"/>
        <w:spacing w:lineRule="auto" w:line="360" w:before="0" w:after="0"/>
        <w:ind w:left="0" w:right="0" w:firstLine="709"/>
        <w:jc w:val="both"/>
        <w:rPr/>
      </w:pPr>
      <w:ins w:id="658" w:author="Phillip Furtado" w:date="2020-05-17T02:18:00Z">
        <w:r>
          <w:rPr>
            <w:rFonts w:cs="Arial" w:ascii="Arial" w:hAnsi="Arial"/>
            <w:sz w:val="24"/>
            <w:szCs w:val="24"/>
          </w:rPr>
          <w:t xml:space="preserve">No gráfico </w:t>
        </w:r>
      </w:ins>
      <w:del w:id="659" w:author="Romulos Machado" w:date="2020-05-17T11:06:33Z">
        <w:r>
          <w:rPr>
            <w:rFonts w:cs="Arial" w:ascii="Arial" w:hAnsi="Arial"/>
            <w:sz w:val="24"/>
            <w:szCs w:val="24"/>
          </w:rPr>
          <w:delText>abaixo</w:delText>
        </w:r>
      </w:del>
      <w:ins w:id="660" w:author="Romulos Machado" w:date="2020-05-17T11:06:33Z">
        <w:r>
          <w:rPr>
            <w:rFonts w:eastAsia="Calibri" w:cs="Arial" w:ascii="Arial" w:hAnsi="Arial"/>
            <w:color w:val="auto"/>
            <w:kern w:val="0"/>
            <w:sz w:val="24"/>
            <w:szCs w:val="24"/>
            <w:lang w:val="pt-BR" w:eastAsia="zh-CN" w:bidi="ar-SA"/>
          </w:rPr>
          <w:t>mostrado na figura 17,</w:t>
        </w:r>
      </w:ins>
      <w:ins w:id="661" w:author="Phillip Furtado" w:date="2020-05-17T02:18:00Z">
        <w:r>
          <w:rPr>
            <w:rFonts w:cs="Arial" w:ascii="Arial" w:hAnsi="Arial"/>
            <w:sz w:val="24"/>
            <w:szCs w:val="24"/>
          </w:rPr>
          <w:t xml:space="preserve"> </w:t>
        </w:r>
      </w:ins>
      <w:del w:id="662" w:author="Romulos Machado" w:date="2020-05-17T11:07:07Z">
        <w:r>
          <w:rPr>
            <w:rFonts w:cs="Arial" w:ascii="Arial" w:hAnsi="Arial"/>
            <w:sz w:val="24"/>
            <w:szCs w:val="24"/>
          </w:rPr>
          <w:delText xml:space="preserve">se </w:delText>
        </w:r>
      </w:del>
      <w:ins w:id="663" w:author="Romulos Machado" w:date="2020-05-17T11:07:29Z">
        <w:r>
          <w:rPr>
            <w:rFonts w:cs="Arial" w:ascii="Arial" w:hAnsi="Arial"/>
            <w:sz w:val="24"/>
            <w:szCs w:val="24"/>
          </w:rPr>
          <w:t>verifica-se</w:t>
        </w:r>
      </w:ins>
      <w:del w:id="664" w:author="Romulos Machado" w:date="2020-05-17T11:07:07Z">
        <w:r>
          <w:rPr>
            <w:rFonts w:cs="Arial" w:ascii="Arial" w:hAnsi="Arial"/>
            <w:sz w:val="24"/>
            <w:szCs w:val="24"/>
          </w:rPr>
          <w:delText>verifica</w:delText>
        </w:r>
      </w:del>
      <w:del w:id="665" w:author="Romulos Machado" w:date="2020-05-17T11:06:51Z">
        <w:r>
          <w:rPr>
            <w:rFonts w:cs="Arial" w:ascii="Arial" w:hAnsi="Arial"/>
            <w:sz w:val="24"/>
            <w:szCs w:val="24"/>
          </w:rPr>
          <w:delText xml:space="preserve"> </w:delText>
        </w:r>
      </w:del>
      <w:ins w:id="666" w:author="Romulos Machado" w:date="2020-05-17T11:07:00Z">
        <w:r>
          <w:rPr>
            <w:rFonts w:cs="Arial" w:ascii="Arial" w:hAnsi="Arial"/>
            <w:sz w:val="24"/>
            <w:szCs w:val="24"/>
          </w:rPr>
          <w:t xml:space="preserve"> </w:t>
        </w:r>
      </w:ins>
      <w:ins w:id="667" w:author="Phillip Furtado" w:date="2020-05-17T02:19:00Z">
        <w:r>
          <w:rPr>
            <w:rFonts w:cs="Arial" w:ascii="Arial" w:hAnsi="Arial"/>
            <w:sz w:val="24"/>
            <w:szCs w:val="24"/>
          </w:rPr>
          <w:t>a relação de picos máximos de temperatura e a severidade de um log de alerta</w:t>
        </w:r>
      </w:ins>
      <w:ins w:id="668" w:author="Phillip Furtado" w:date="2020-05-17T02:20:00Z">
        <w:r>
          <w:rPr>
            <w:rFonts w:cs="Arial" w:ascii="Arial" w:hAnsi="Arial"/>
            <w:sz w:val="24"/>
            <w:szCs w:val="24"/>
          </w:rPr>
          <w:t xml:space="preserve">, </w:t>
        </w:r>
      </w:ins>
      <w:del w:id="669" w:author="Romulos Machado" w:date="2020-05-17T10:23:46Z">
        <w:r>
          <w:rPr>
            <w:rFonts w:cs="Arial" w:ascii="Arial" w:hAnsi="Arial"/>
            <w:sz w:val="24"/>
            <w:szCs w:val="24"/>
          </w:rPr>
          <w:delText xml:space="preserve">esse gráfico levanta </w:delText>
        </w:r>
      </w:del>
      <w:ins w:id="670" w:author="Romulos Machado" w:date="2020-05-17T10:23:46Z">
        <w:r>
          <w:rPr>
            <w:rFonts w:eastAsia="Calibri" w:cs="Arial" w:ascii="Arial" w:hAnsi="Arial"/>
            <w:color w:val="auto"/>
            <w:kern w:val="0"/>
            <w:sz w:val="24"/>
            <w:szCs w:val="24"/>
            <w:lang w:val="pt-BR" w:eastAsia="zh-CN" w:bidi="ar-SA"/>
          </w:rPr>
          <w:t>o qual remete</w:t>
        </w:r>
      </w:ins>
      <w:ins w:id="671" w:author="Romulos Machado" w:date="2020-05-17T10:24:00Z">
        <w:r>
          <w:rPr>
            <w:rFonts w:eastAsia="Calibri" w:cs="Arial" w:ascii="Arial" w:hAnsi="Arial"/>
            <w:color w:val="auto"/>
            <w:kern w:val="0"/>
            <w:sz w:val="24"/>
            <w:szCs w:val="24"/>
            <w:lang w:val="pt-BR" w:eastAsia="zh-CN" w:bidi="ar-SA"/>
          </w:rPr>
          <w:t xml:space="preserve"> </w:t>
        </w:r>
      </w:ins>
      <w:del w:id="672" w:author="Romulos Machado" w:date="2020-05-17T10:24:01Z">
        <w:r>
          <w:rPr>
            <w:rFonts w:eastAsia="Calibri" w:cs="Arial" w:ascii="Arial" w:hAnsi="Arial"/>
            <w:color w:val="auto"/>
            <w:kern w:val="0"/>
            <w:sz w:val="24"/>
            <w:szCs w:val="24"/>
            <w:lang w:val="pt-BR" w:eastAsia="zh-CN" w:bidi="ar-SA"/>
          </w:rPr>
          <w:delText>a</w:delText>
        </w:r>
      </w:del>
      <w:ins w:id="673" w:author="Romulos Machado" w:date="2020-05-17T10:24:05Z">
        <w:r>
          <w:rPr>
            <w:rFonts w:cs="Arial" w:ascii="Arial" w:hAnsi="Arial"/>
            <w:sz w:val="24"/>
            <w:szCs w:val="24"/>
          </w:rPr>
          <w:t>à</w:t>
        </w:r>
      </w:ins>
      <w:ins w:id="674" w:author="Phillip Furtado" w:date="2020-05-17T02:20:00Z">
        <w:r>
          <w:rPr>
            <w:rFonts w:cs="Arial" w:ascii="Arial" w:hAnsi="Arial"/>
            <w:sz w:val="24"/>
            <w:szCs w:val="24"/>
          </w:rPr>
          <w:t xml:space="preserve"> principal hipótese deste trabalho que é: </w:t>
        </w:r>
      </w:ins>
      <w:ins w:id="675" w:author="Phillip Furtado" w:date="2020-05-17T02:20:00Z">
        <w:r>
          <w:rPr>
            <w:rFonts w:cs="Arial" w:ascii="Arial" w:hAnsi="Arial"/>
            <w:b/>
            <w:bCs/>
            <w:sz w:val="24"/>
            <w:szCs w:val="24"/>
          </w:rPr>
          <w:t>existe relação entre alta tempera</w:t>
        </w:r>
      </w:ins>
      <w:ins w:id="676" w:author="Phillip Furtado" w:date="2020-05-17T02:21:00Z">
        <w:r>
          <w:rPr>
            <w:rFonts w:cs="Arial" w:ascii="Arial" w:hAnsi="Arial"/>
            <w:b/>
            <w:bCs/>
            <w:sz w:val="24"/>
            <w:szCs w:val="24"/>
          </w:rPr>
          <w:t>tura e logs de alerta com erro</w:t>
        </w:r>
      </w:ins>
      <w:ins w:id="677" w:author="Phillip Furtado" w:date="2020-05-17T02:27:00Z">
        <w:r>
          <w:rPr>
            <w:rFonts w:cs="Arial" w:ascii="Arial" w:hAnsi="Arial"/>
            <w:b/>
            <w:bCs/>
            <w:sz w:val="24"/>
            <w:szCs w:val="24"/>
          </w:rPr>
          <w:t xml:space="preserve"> (Critical)</w:t>
        </w:r>
      </w:ins>
      <w:ins w:id="678" w:author="Phillip Furtado" w:date="2020-05-17T02:21:00Z">
        <w:r>
          <w:rPr>
            <w:rFonts w:cs="Arial" w:ascii="Arial" w:hAnsi="Arial"/>
            <w:b/>
            <w:bCs/>
            <w:sz w:val="24"/>
            <w:szCs w:val="24"/>
          </w:rPr>
          <w:t>?</w:t>
        </w:r>
      </w:ins>
      <w:ins w:id="679" w:author="Phillip Furtado" w:date="2020-05-17T02:22:00Z">
        <w:r>
          <w:rPr>
            <w:rFonts w:cs="Arial" w:ascii="Arial" w:hAnsi="Arial"/>
            <w:sz w:val="24"/>
            <w:szCs w:val="24"/>
          </w:rPr>
          <w:t xml:space="preserve"> Essa hipótese será verificada no próximo capítulo.</w:t>
        </w:r>
      </w:ins>
    </w:p>
    <w:p>
      <w:pPr>
        <w:pStyle w:val="Normal"/>
        <w:suppressAutoHyphens w:val="true"/>
        <w:spacing w:lineRule="auto" w:line="360" w:before="0" w:after="0"/>
        <w:ind w:left="0" w:right="0" w:firstLine="709"/>
        <w:jc w:val="both"/>
        <w:rPr/>
      </w:pPr>
      <w:ins w:id="680" w:author="Romulos Machado" w:date="2020-05-17T10:24:59Z">
        <w:r>
          <w:rPr>
            <w:rFonts w:cs="Arial" w:ascii="Arial" w:hAnsi="Arial"/>
            <w:sz w:val="24"/>
            <w:szCs w:val="24"/>
          </w:rPr>
          <w:t>A</w:t>
        </w:r>
      </w:ins>
      <w:ins w:id="681" w:author="Romulos Machado" w:date="2020-05-17T10:25:00Z">
        <w:r>
          <w:rPr>
            <w:rFonts w:cs="Arial" w:ascii="Arial" w:hAnsi="Arial"/>
            <w:sz w:val="24"/>
            <w:szCs w:val="24"/>
          </w:rPr>
          <w:t>inda nesse mesmo gráfico,</w:t>
        </w:r>
      </w:ins>
      <w:del w:id="682" w:author="Romulos Machado" w:date="2020-05-17T10:25:22Z">
        <w:r>
          <w:rPr>
            <w:rFonts w:cs="Arial" w:ascii="Arial" w:hAnsi="Arial"/>
            <w:sz w:val="24"/>
            <w:szCs w:val="24"/>
          </w:rPr>
          <w:delText>Mas</w:delText>
        </w:r>
      </w:del>
      <w:ins w:id="683" w:author="Phillip Furtado" w:date="2020-05-17T02:22:00Z">
        <w:r>
          <w:rPr>
            <w:rFonts w:cs="Arial" w:ascii="Arial" w:hAnsi="Arial"/>
            <w:sz w:val="24"/>
            <w:szCs w:val="24"/>
          </w:rPr>
          <w:t xml:space="preserve"> podemos verificar </w:t>
        </w:r>
      </w:ins>
      <w:ins w:id="684" w:author="Phillip Furtado" w:date="2020-05-17T02:23:00Z">
        <w:r>
          <w:rPr>
            <w:rFonts w:cs="Arial" w:ascii="Arial" w:hAnsi="Arial"/>
            <w:sz w:val="24"/>
            <w:szCs w:val="24"/>
          </w:rPr>
          <w:t>que o tipo de log de alerta NoneAlert permanece nas temperaturas mais baixas</w:t>
        </w:r>
      </w:ins>
      <w:ins w:id="685" w:author="Phillip Furtado" w:date="2020-05-17T02:24:00Z">
        <w:r>
          <w:rPr>
            <w:rFonts w:cs="Arial" w:ascii="Arial" w:hAnsi="Arial"/>
            <w:sz w:val="24"/>
            <w:szCs w:val="24"/>
          </w:rPr>
          <w:t>. Outro aspecto importante</w:t>
        </w:r>
      </w:ins>
      <w:ins w:id="686" w:author="Romulos Machado" w:date="2020-05-17T11:08:21Z">
        <w:r>
          <w:rPr>
            <w:rFonts w:cs="Arial" w:ascii="Arial" w:hAnsi="Arial"/>
            <w:sz w:val="24"/>
            <w:szCs w:val="24"/>
          </w:rPr>
          <w:t xml:space="preserve"> </w:t>
        </w:r>
      </w:ins>
      <w:ins w:id="687" w:author="Romulos Machado" w:date="2020-05-17T11:08:21Z">
        <w:r>
          <w:rPr>
            <w:rFonts w:cs="Arial" w:ascii="Arial" w:hAnsi="Arial"/>
            <w:sz w:val="24"/>
            <w:szCs w:val="24"/>
          </w:rPr>
          <w:t xml:space="preserve">notado </w:t>
        </w:r>
      </w:ins>
      <w:del w:id="688" w:author="Romulos Machado" w:date="2020-05-17T11:08:24Z">
        <w:r>
          <w:rPr>
            <w:rFonts w:cs="Arial" w:ascii="Arial" w:hAnsi="Arial"/>
            <w:sz w:val="24"/>
            <w:szCs w:val="24"/>
          </w:rPr>
          <w:delText xml:space="preserve"> </w:delText>
        </w:r>
      </w:del>
      <w:ins w:id="689" w:author="Phillip Furtado" w:date="2020-05-17T02:24:00Z">
        <w:r>
          <w:rPr>
            <w:rFonts w:cs="Arial" w:ascii="Arial" w:hAnsi="Arial"/>
            <w:sz w:val="24"/>
            <w:szCs w:val="24"/>
          </w:rPr>
          <w:t xml:space="preserve">é </w:t>
        </w:r>
      </w:ins>
      <w:ins w:id="690" w:author="Romulos Machado" w:date="2020-05-17T11:08:32Z">
        <w:r>
          <w:rPr>
            <w:rFonts w:cs="Arial" w:ascii="Arial" w:hAnsi="Arial"/>
            <w:sz w:val="24"/>
            <w:szCs w:val="24"/>
          </w:rPr>
          <w:t xml:space="preserve">que </w:t>
        </w:r>
      </w:ins>
      <w:ins w:id="691" w:author="Phillip Furtado" w:date="2020-05-17T02:24:00Z">
        <w:r>
          <w:rPr>
            <w:rFonts w:cs="Arial" w:ascii="Arial" w:hAnsi="Arial"/>
            <w:sz w:val="24"/>
            <w:szCs w:val="24"/>
          </w:rPr>
          <w:t xml:space="preserve">a distribuição </w:t>
        </w:r>
      </w:ins>
      <w:ins w:id="692" w:author="Phillip Furtado" w:date="2020-05-17T02:25:00Z">
        <w:r>
          <w:rPr>
            <w:rFonts w:cs="Arial" w:ascii="Arial" w:hAnsi="Arial"/>
            <w:sz w:val="24"/>
            <w:szCs w:val="24"/>
          </w:rPr>
          <w:t>dos tipos Normal, Critical e Warning possuem semelhanças g</w:t>
        </w:r>
      </w:ins>
      <w:ins w:id="693" w:author="Phillip Furtado" w:date="2020-05-17T02:26:00Z">
        <w:r>
          <w:rPr>
            <w:rFonts w:cs="Arial" w:ascii="Arial" w:hAnsi="Arial"/>
            <w:sz w:val="24"/>
            <w:szCs w:val="24"/>
          </w:rPr>
          <w:t>erais, como exempl</w:t>
        </w:r>
      </w:ins>
      <w:ins w:id="694" w:author="Romulos Machado" w:date="2020-05-17T11:09:09Z">
        <w:r>
          <w:rPr>
            <w:rFonts w:cs="Arial" w:ascii="Arial" w:hAnsi="Arial"/>
            <w:sz w:val="24"/>
            <w:szCs w:val="24"/>
          </w:rPr>
          <w:t>ifica</w:t>
        </w:r>
      </w:ins>
      <w:del w:id="695" w:author="Romulos Machado" w:date="2020-05-17T11:09:08Z">
        <w:r>
          <w:rPr>
            <w:rFonts w:cs="Arial" w:ascii="Arial" w:hAnsi="Arial"/>
            <w:sz w:val="24"/>
            <w:szCs w:val="24"/>
          </w:rPr>
          <w:delText>o</w:delText>
        </w:r>
      </w:del>
      <w:ins w:id="696" w:author="Phillip Furtado" w:date="2020-05-17T02:26:00Z">
        <w:r>
          <w:rPr>
            <w:rFonts w:cs="Arial" w:ascii="Arial" w:hAnsi="Arial"/>
            <w:sz w:val="24"/>
            <w:szCs w:val="24"/>
          </w:rPr>
          <w:t xml:space="preserve"> a ocorrência dos três tipo</w:t>
        </w:r>
      </w:ins>
      <w:ins w:id="697" w:author="Romulos Machado" w:date="2020-05-17T11:09:28Z">
        <w:r>
          <w:rPr>
            <w:rFonts w:cs="Arial" w:ascii="Arial" w:hAnsi="Arial"/>
            <w:sz w:val="24"/>
            <w:szCs w:val="24"/>
          </w:rPr>
          <w:t>,</w:t>
        </w:r>
      </w:ins>
      <w:ins w:id="698" w:author="Phillip Furtado" w:date="2020-05-17T02:26:00Z">
        <w:r>
          <w:rPr>
            <w:rFonts w:cs="Arial" w:ascii="Arial" w:hAnsi="Arial"/>
            <w:sz w:val="24"/>
            <w:szCs w:val="24"/>
          </w:rPr>
          <w:t xml:space="preserve"> mesmo em altas temperaturas.</w:t>
        </w:r>
      </w:ins>
      <w:ins w:id="699" w:author="Phillip Furtado" w:date="2020-05-17T02:21:00Z">
        <w:r>
          <w:rPr>
            <w:rFonts w:cs="Arial" w:ascii="Arial" w:hAnsi="Arial"/>
            <w:sz w:val="24"/>
            <w:szCs w:val="24"/>
          </w:rPr>
          <w:t xml:space="preserve"> </w:t>
        </w:r>
      </w:ins>
    </w:p>
    <w:p>
      <w:pPr>
        <w:pStyle w:val="Normal"/>
        <w:suppressAutoHyphens w:val="true"/>
        <w:spacing w:lineRule="auto" w:line="360" w:before="0" w:after="0"/>
        <w:ind w:left="0" w:right="0" w:firstLine="709"/>
        <w:jc w:val="both"/>
        <w:rPr>
          <w:rFonts w:ascii="Arial" w:hAnsi="Arial" w:cs="Arial"/>
          <w:ins w:id="701" w:author="Phillip Furtado" w:date="2020-05-17T02:12:00Z"/>
          <w:sz w:val="24"/>
          <w:szCs w:val="24"/>
        </w:rPr>
      </w:pPr>
      <w:ins w:id="700" w:author="Phillip Furtado" w:date="2020-05-17T02:12:00Z">
        <w:r>
          <w:rPr>
            <w:rFonts w:cs="Arial" w:ascii="Arial" w:hAnsi="Arial"/>
            <w:sz w:val="24"/>
            <w:szCs w:val="24"/>
          </w:rPr>
        </w:r>
      </w:ins>
    </w:p>
    <w:p>
      <w:pPr>
        <w:pStyle w:val="Normal"/>
        <w:suppressAutoHyphens w:val="true"/>
        <w:spacing w:lineRule="auto" w:line="360" w:before="0" w:after="0"/>
        <w:jc w:val="both"/>
        <w:rPr/>
      </w:pPr>
      <w:r>
        <w:rPr/>
      </w:r>
      <w:r>
        <mc:AlternateContent>
          <mc:Choice Requires="wps">
            <w:drawing>
              <wp:inline distT="0" distB="0" distL="0" distR="0">
                <wp:extent cx="5760085" cy="2568575"/>
                <wp:effectExtent l="0" t="0" r="0" b="0"/>
                <wp:docPr id="57" name="Quadro17"/>
                <a:graphic xmlns:a="http://schemas.openxmlformats.org/drawingml/2006/main">
                  <a:graphicData uri="http://schemas.microsoft.com/office/word/2010/wordprocessingShape">
                    <wps:wsp>
                      <wps:cNvSpPr txBox="1"/>
                      <wps:spPr>
                        <a:xfrm>
                          <a:off x="0" y="0"/>
                          <a:ext cx="5760085" cy="2568575"/>
                        </a:xfrm>
                        <a:prstGeom prst="rect"/>
                      </wps:spPr>
                      <wps:txbx>
                        <w:txbxContent>
                          <w:p>
                            <w:pPr>
                              <w:pStyle w:val="Figura"/>
                              <w:spacing w:before="120" w:after="120"/>
                              <w:rPr/>
                            </w:pPr>
                            <w:r>
                              <w:rPr/>
                              <w:drawing>
                                <wp:inline distT="0" distB="0" distL="0" distR="0">
                                  <wp:extent cx="5760085" cy="2240915"/>
                                  <wp:effectExtent l="0" t="0" r="0" b="0"/>
                                  <wp:docPr id="58" name="Imagem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m 19" descr=""/>
                                          <pic:cNvPicPr>
                                            <a:picLocks noChangeAspect="1" noChangeArrowheads="1"/>
                                          </pic:cNvPicPr>
                                        </pic:nvPicPr>
                                        <pic:blipFill>
                                          <a:blip r:embed="rId22"/>
                                          <a:stretch>
                                            <a:fillRect/>
                                          </a:stretch>
                                        </pic:blipFill>
                                        <pic:spPr bwMode="auto">
                                          <a:xfrm>
                                            <a:off x="0" y="0"/>
                                            <a:ext cx="5760085" cy="2240915"/>
                                          </a:xfrm>
                                          <a:prstGeom prst="rect">
                                            <a:avLst/>
                                          </a:prstGeom>
                                        </pic:spPr>
                                      </pic:pic>
                                    </a:graphicData>
                                  </a:graphic>
                                </wp:inline>
                              </w:drawing>
                            </w:r>
                            <w:r>
                              <w:rPr>
                                <w:vanish/>
                                <w:rPrChange w:id="0" w:author="Romulos Machado" w:date="2020-05-17T11:05:43Z"/>
                              </w:rPr>
                              <w:br/>
                            </w:r>
                            <w:r>
                              <w:rPr/>
                              <w:t xml:space="preserve">Figura </w:t>
                            </w:r>
                            <w:r>
                              <w:rPr/>
                              <w:fldChar w:fldCharType="begin"/>
                            </w:r>
                            <w:r>
                              <w:rPr/>
                              <w:instrText> SEQ Figura \* ARABIC </w:instrText>
                            </w:r>
                            <w:r>
                              <w:rPr/>
                              <w:fldChar w:fldCharType="separate"/>
                            </w:r>
                            <w:r>
                              <w:rPr/>
                              <w:t>17</w:t>
                            </w:r>
                            <w:r>
                              <w:rPr/>
                              <w:fldChar w:fldCharType="end"/>
                            </w:r>
                          </w:p>
                        </w:txbxContent>
                      </wps:txbx>
                      <wps:bodyPr anchor="t" lIns="0" tIns="0" rIns="0" bIns="0">
                        <a:noAutofit/>
                      </wps:bodyPr>
                    </wps:wsp>
                  </a:graphicData>
                </a:graphic>
              </wp:inline>
            </w:drawing>
          </mc:Choice>
          <mc:Fallback>
            <w:pict>
              <v:rect style="position:absolute;rotation:0;width:453.55pt;height:202.25pt;mso-wrap-distance-left:0pt;mso-wrap-distance-right:0pt;mso-wrap-distance-top:0pt;mso-wrap-distance-bottom:0pt;margin-top:-202.25pt;mso-position-vertical:top;mso-position-vertical-relative:text;margin-left:0pt;mso-position-horizontal:center;mso-position-horizontal-relative:text">
                <v:textbox inset="0in,0in,0in,0in">
                  <w:txbxContent>
                    <w:p>
                      <w:pPr>
                        <w:pStyle w:val="Figura"/>
                        <w:spacing w:before="120" w:after="120"/>
                        <w:rPr/>
                      </w:pPr>
                      <w:r>
                        <w:rPr/>
                        <w:drawing>
                          <wp:inline distT="0" distB="0" distL="0" distR="0">
                            <wp:extent cx="5760085" cy="2240915"/>
                            <wp:effectExtent l="0" t="0" r="0" b="0"/>
                            <wp:docPr id="59" name="Imagem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m 19" descr=""/>
                                    <pic:cNvPicPr>
                                      <a:picLocks noChangeAspect="1" noChangeArrowheads="1"/>
                                    </pic:cNvPicPr>
                                  </pic:nvPicPr>
                                  <pic:blipFill>
                                    <a:blip r:embed="rId22"/>
                                    <a:stretch>
                                      <a:fillRect/>
                                    </a:stretch>
                                  </pic:blipFill>
                                  <pic:spPr bwMode="auto">
                                    <a:xfrm>
                                      <a:off x="0" y="0"/>
                                      <a:ext cx="5760085" cy="2240915"/>
                                    </a:xfrm>
                                    <a:prstGeom prst="rect">
                                      <a:avLst/>
                                    </a:prstGeom>
                                  </pic:spPr>
                                </pic:pic>
                              </a:graphicData>
                            </a:graphic>
                          </wp:inline>
                        </w:drawing>
                      </w:r>
                      <w:r>
                        <w:rPr>
                          <w:vanish/>
                          <w:rPrChange w:id="0" w:author="Romulos Machado" w:date="2020-05-17T11:05:43Z"/>
                        </w:rPr>
                        <w:br/>
                      </w:r>
                      <w:r>
                        <w:rPr/>
                        <w:t xml:space="preserve">Figura </w:t>
                      </w:r>
                      <w:r>
                        <w:rPr/>
                        <w:fldChar w:fldCharType="begin"/>
                      </w:r>
                      <w:r>
                        <w:rPr/>
                        <w:instrText> SEQ Figura \* ARABIC </w:instrText>
                      </w:r>
                      <w:r>
                        <w:rPr/>
                        <w:fldChar w:fldCharType="separate"/>
                      </w:r>
                      <w:r>
                        <w:rPr/>
                        <w:t>17</w:t>
                      </w:r>
                      <w:r>
                        <w:rPr/>
                        <w:fldChar w:fldCharType="end"/>
                      </w:r>
                    </w:p>
                  </w:txbxContent>
                </v:textbox>
                <w10:wrap type="square" side="largest"/>
              </v:rect>
            </w:pict>
          </mc:Fallback>
        </mc:AlternateContent>
      </w:r>
    </w:p>
    <w:p>
      <w:pPr>
        <w:pStyle w:val="Normal"/>
        <w:suppressAutoHyphens w:val="true"/>
        <w:spacing w:lineRule="auto" w:line="360" w:before="0" w:after="0"/>
        <w:jc w:val="both"/>
        <w:rPr>
          <w:rFonts w:ascii="Arial" w:hAnsi="Arial" w:cs="Arial"/>
          <w:ins w:id="705" w:author="Romulos Machado" w:date="2020-05-17T11:05:47Z"/>
          <w:sz w:val="24"/>
          <w:szCs w:val="24"/>
        </w:rPr>
      </w:pPr>
      <w:ins w:id="704" w:author="Romulos Machado" w:date="2020-05-17T11:05:47Z">
        <w:r>
          <w:rPr/>
        </w:r>
      </w:ins>
    </w:p>
    <w:p>
      <w:pPr>
        <w:pStyle w:val="Normal"/>
        <w:suppressAutoHyphens w:val="true"/>
        <w:spacing w:lineRule="auto" w:line="360" w:before="0" w:after="0"/>
        <w:jc w:val="both"/>
        <w:rPr/>
      </w:pPr>
      <w:ins w:id="706" w:author="Romulos Machado" w:date="2020-05-17T11:05:47Z">
        <w:r>
          <w:rPr>
            <w:rFonts w:cs="Arial" w:ascii="Arial" w:hAnsi="Arial"/>
            <w:sz w:val="24"/>
            <w:szCs w:val="24"/>
          </w:rPr>
          <w:tab/>
        </w:r>
      </w:ins>
      <w:ins w:id="707" w:author="Phillip Furtado" w:date="2020-05-17T02:32:00Z">
        <w:r>
          <w:rPr>
            <w:rFonts w:cs="Arial" w:ascii="Arial" w:hAnsi="Arial"/>
            <w:sz w:val="24"/>
            <w:szCs w:val="24"/>
          </w:rPr>
          <w:t>A matriz de correção é uma estatística muito utilizada no mercado</w:t>
        </w:r>
      </w:ins>
      <w:ins w:id="708" w:author="Phillip Furtado" w:date="2020-05-17T02:33:00Z">
        <w:r>
          <w:rPr>
            <w:rFonts w:cs="Arial" w:ascii="Arial" w:hAnsi="Arial"/>
            <w:sz w:val="24"/>
            <w:szCs w:val="24"/>
          </w:rPr>
          <w:t xml:space="preserve">, pois é ela ajuda a entender melhor </w:t>
        </w:r>
      </w:ins>
      <w:ins w:id="709" w:author="Phillip Furtado" w:date="2020-05-17T02:34:00Z">
        <w:r>
          <w:rPr>
            <w:rFonts w:cs="Arial" w:ascii="Arial" w:hAnsi="Arial"/>
            <w:sz w:val="24"/>
            <w:szCs w:val="24"/>
          </w:rPr>
          <w:t>como os atributos se relac</w:t>
        </w:r>
      </w:ins>
      <w:ins w:id="710" w:author="Phillip Furtado" w:date="2020-05-17T02:35:00Z">
        <w:r>
          <w:rPr>
            <w:rFonts w:cs="Arial" w:ascii="Arial" w:hAnsi="Arial"/>
            <w:sz w:val="24"/>
            <w:szCs w:val="24"/>
          </w:rPr>
          <w:t>ionam e ajuda também no processo de manutenção de umas das máximas da estatística</w:t>
        </w:r>
      </w:ins>
      <w:del w:id="711" w:author="Romulos Machado" w:date="2020-05-17T11:10:16Z">
        <w:r>
          <w:rPr>
            <w:rFonts w:cs="Arial" w:ascii="Arial" w:hAnsi="Arial"/>
            <w:sz w:val="24"/>
            <w:szCs w:val="24"/>
          </w:rPr>
          <w:delText>,</w:delText>
        </w:r>
      </w:del>
      <w:ins w:id="712" w:author="Romulos Machado" w:date="2020-05-17T11:10:17Z">
        <w:r>
          <w:rPr>
            <w:rFonts w:cs="Arial" w:ascii="Arial" w:hAnsi="Arial"/>
            <w:sz w:val="24"/>
            <w:szCs w:val="24"/>
          </w:rPr>
          <w:t>:</w:t>
        </w:r>
      </w:ins>
      <w:ins w:id="713" w:author="Phillip Furtado" w:date="2020-05-17T02:35:00Z">
        <w:r>
          <w:rPr>
            <w:rFonts w:cs="Arial" w:ascii="Arial" w:hAnsi="Arial"/>
            <w:sz w:val="24"/>
            <w:szCs w:val="24"/>
          </w:rPr>
          <w:t xml:space="preserve"> correlação não </w:t>
        </w:r>
      </w:ins>
      <w:ins w:id="714" w:author="Phillip Furtado" w:date="2020-05-17T02:36:00Z">
        <w:r>
          <w:rPr>
            <w:rFonts w:cs="Arial" w:ascii="Arial" w:hAnsi="Arial"/>
            <w:sz w:val="24"/>
            <w:szCs w:val="24"/>
          </w:rPr>
          <w:t xml:space="preserve">implica em causalidade. </w:t>
        </w:r>
      </w:ins>
    </w:p>
    <w:p>
      <w:pPr>
        <w:pStyle w:val="Normal"/>
        <w:suppressAutoHyphens w:val="true"/>
        <w:spacing w:lineRule="auto" w:line="360" w:before="0" w:after="0"/>
        <w:jc w:val="both"/>
        <w:rPr/>
      </w:pPr>
      <w:ins w:id="716" w:author="Romulos Machado" w:date="2020-05-17T11:10:42Z">
        <w:r>
          <w:rPr>
            <w:rFonts w:cs="Arial" w:ascii="Arial" w:hAnsi="Arial"/>
            <w:sz w:val="24"/>
            <w:szCs w:val="24"/>
          </w:rPr>
          <w:tab/>
        </w:r>
      </w:ins>
      <w:ins w:id="717" w:author="Romulos Machado" w:date="2020-05-17T11:11:25Z">
        <w:r>
          <w:rPr>
            <w:rFonts w:cs="Arial" w:ascii="Arial" w:hAnsi="Arial"/>
            <w:sz w:val="24"/>
            <w:szCs w:val="24"/>
          </w:rPr>
          <w:t>Observando a matriz de correlação mostra</w:t>
        </w:r>
      </w:ins>
      <w:ins w:id="718" w:author="Romulos Machado" w:date="2020-05-17T11:12:03Z">
        <w:r>
          <w:rPr>
            <w:rFonts w:cs="Arial" w:ascii="Arial" w:hAnsi="Arial"/>
            <w:sz w:val="24"/>
            <w:szCs w:val="24"/>
          </w:rPr>
          <w:t xml:space="preserve">da na figura 18, é possível notar que </w:t>
        </w:r>
      </w:ins>
      <w:del w:id="719" w:author="Romulos Machado" w:date="2020-05-17T11:12:26Z">
        <w:r>
          <w:rPr>
            <w:rFonts w:cs="Arial" w:ascii="Arial" w:hAnsi="Arial"/>
            <w:sz w:val="24"/>
            <w:szCs w:val="24"/>
          </w:rPr>
          <w:delText>O</w:delText>
        </w:r>
      </w:del>
      <w:ins w:id="720" w:author="Romulos Machado" w:date="2020-05-17T11:12:27Z">
        <w:r>
          <w:rPr>
            <w:rFonts w:cs="Arial" w:ascii="Arial" w:hAnsi="Arial"/>
            <w:sz w:val="24"/>
            <w:szCs w:val="24"/>
          </w:rPr>
          <w:t>os</w:t>
        </w:r>
      </w:ins>
      <w:ins w:id="721" w:author="Phillip Furtado" w:date="2020-05-17T02:36:00Z">
        <w:r>
          <w:rPr>
            <w:rFonts w:cs="Arial" w:ascii="Arial" w:hAnsi="Arial"/>
            <w:sz w:val="24"/>
            <w:szCs w:val="24"/>
          </w:rPr>
          <w:t xml:space="preserve"> principais atributos </w:t>
        </w:r>
      </w:ins>
      <w:del w:id="722" w:author="Romulos Machado" w:date="2020-05-17T11:12:41Z">
        <w:r>
          <w:rPr>
            <w:rFonts w:cs="Arial" w:ascii="Arial" w:hAnsi="Arial"/>
            <w:sz w:val="24"/>
            <w:szCs w:val="24"/>
          </w:rPr>
          <w:delText xml:space="preserve">de </w:delText>
        </w:r>
      </w:del>
      <w:ins w:id="723" w:author="Phillip Furtado" w:date="2020-05-17T02:36:00Z">
        <w:r>
          <w:rPr>
            <w:rFonts w:cs="Arial" w:ascii="Arial" w:hAnsi="Arial"/>
            <w:sz w:val="24"/>
            <w:szCs w:val="24"/>
          </w:rPr>
          <w:t>Average_m</w:t>
        </w:r>
      </w:ins>
      <w:ins w:id="724" w:author="Phillip Furtado" w:date="2020-05-17T02:37:00Z">
        <w:r>
          <w:rPr>
            <w:rFonts w:cs="Arial" w:ascii="Arial" w:hAnsi="Arial"/>
            <w:sz w:val="24"/>
            <w:szCs w:val="24"/>
          </w:rPr>
          <w:t>ean</w:t>
        </w:r>
      </w:ins>
      <w:ins w:id="725" w:author="Phillip Furtado" w:date="2020-05-17T02:36:00Z">
        <w:r>
          <w:rPr>
            <w:rFonts w:cs="Arial" w:ascii="Arial" w:hAnsi="Arial"/>
            <w:sz w:val="24"/>
            <w:szCs w:val="24"/>
          </w:rPr>
          <w:t xml:space="preserve"> e Peak_max tem uma corr</w:t>
        </w:r>
      </w:ins>
      <w:ins w:id="726" w:author="Phillip Furtado" w:date="2020-05-17T02:37:00Z">
        <w:r>
          <w:rPr>
            <w:rFonts w:cs="Arial" w:ascii="Arial" w:hAnsi="Arial"/>
            <w:sz w:val="24"/>
            <w:szCs w:val="24"/>
          </w:rPr>
          <w:t xml:space="preserve">elação baixa </w:t>
        </w:r>
      </w:ins>
      <w:ins w:id="727" w:author="Phillip Furtado" w:date="2020-05-17T02:39:00Z">
        <w:r>
          <w:rPr>
            <w:rFonts w:cs="Arial" w:ascii="Arial" w:hAnsi="Arial"/>
            <w:sz w:val="24"/>
            <w:szCs w:val="24"/>
          </w:rPr>
          <w:t>com Severity_Critical</w:t>
        </w:r>
      </w:ins>
      <w:ins w:id="728" w:author="Romulos Machado" w:date="2020-05-17T11:12:55Z">
        <w:r>
          <w:rPr>
            <w:rFonts w:cs="Arial" w:ascii="Arial" w:hAnsi="Arial"/>
            <w:sz w:val="24"/>
            <w:szCs w:val="24"/>
          </w:rPr>
          <w:t>,</w:t>
        </w:r>
      </w:ins>
      <w:ins w:id="729" w:author="Phillip Furtado" w:date="2020-05-17T02:39:00Z">
        <w:r>
          <w:rPr>
            <w:rFonts w:cs="Arial" w:ascii="Arial" w:hAnsi="Arial"/>
            <w:sz w:val="24"/>
            <w:szCs w:val="24"/>
          </w:rPr>
          <w:t xml:space="preserve"> o que não significa que não seja causa</w:t>
        </w:r>
      </w:ins>
      <w:del w:id="730" w:author="Romulos Machado" w:date="2020-05-17T11:13:05Z">
        <w:r>
          <w:rPr>
            <w:rFonts w:cs="Arial" w:ascii="Arial" w:hAnsi="Arial"/>
            <w:sz w:val="24"/>
            <w:szCs w:val="24"/>
          </w:rPr>
          <w:delText>,</w:delText>
        </w:r>
      </w:del>
      <w:del w:id="731" w:author="Romulos Machado" w:date="2020-05-17T11:14:01Z">
        <w:r>
          <w:rPr>
            <w:rFonts w:cs="Arial" w:ascii="Arial" w:hAnsi="Arial"/>
            <w:sz w:val="24"/>
            <w:szCs w:val="24"/>
          </w:rPr>
          <w:delText xml:space="preserve"> </w:delText>
        </w:r>
      </w:del>
      <w:del w:id="732" w:author="Romulos Machado" w:date="2020-05-17T11:13:20Z">
        <w:r>
          <w:rPr>
            <w:rFonts w:cs="Arial" w:ascii="Arial" w:hAnsi="Arial"/>
            <w:sz w:val="24"/>
            <w:szCs w:val="24"/>
          </w:rPr>
          <w:delText>mas</w:delText>
        </w:r>
      </w:del>
      <w:ins w:id="733" w:author="Romulos Machado" w:date="2020-05-17T11:13:31Z">
        <w:r>
          <w:rPr>
            <w:rFonts w:cs="Arial" w:ascii="Arial" w:hAnsi="Arial"/>
            <w:sz w:val="24"/>
            <w:szCs w:val="24"/>
          </w:rPr>
          <w:t>,</w:t>
        </w:r>
      </w:ins>
      <w:ins w:id="734" w:author="Romulos Machado" w:date="2020-05-17T11:14:08Z">
        <w:r>
          <w:rPr>
            <w:rFonts w:cs="Arial" w:ascii="Arial" w:hAnsi="Arial"/>
            <w:sz w:val="24"/>
            <w:szCs w:val="24"/>
          </w:rPr>
          <w:t xml:space="preserve"> </w:t>
        </w:r>
      </w:ins>
      <w:ins w:id="735" w:author="Romulos Machado" w:date="2020-05-17T11:14:08Z">
        <w:r>
          <w:rPr>
            <w:rFonts w:cs="Arial" w:ascii="Arial" w:hAnsi="Arial"/>
            <w:sz w:val="24"/>
            <w:szCs w:val="24"/>
          </w:rPr>
          <w:t>apesar</w:t>
        </w:r>
      </w:ins>
      <w:ins w:id="736" w:author="Phillip Furtado" w:date="2020-05-17T02:39:00Z">
        <w:r>
          <w:rPr>
            <w:rFonts w:cs="Arial" w:ascii="Arial" w:hAnsi="Arial"/>
            <w:sz w:val="24"/>
            <w:szCs w:val="24"/>
          </w:rPr>
          <w:t xml:space="preserve"> </w:t>
        </w:r>
      </w:ins>
      <w:ins w:id="737" w:author="Romulos Machado" w:date="2020-05-17T11:14:19Z">
        <w:r>
          <w:rPr>
            <w:rFonts w:cs="Arial" w:ascii="Arial" w:hAnsi="Arial"/>
            <w:sz w:val="24"/>
            <w:szCs w:val="24"/>
          </w:rPr>
          <w:t>d</w:t>
        </w:r>
      </w:ins>
      <w:ins w:id="738" w:author="Phillip Furtado" w:date="2020-05-17T02:39:00Z">
        <w:r>
          <w:rPr>
            <w:rFonts w:cs="Arial" w:ascii="Arial" w:hAnsi="Arial"/>
            <w:sz w:val="24"/>
            <w:szCs w:val="24"/>
          </w:rPr>
          <w:t>os gráficos an</w:t>
        </w:r>
      </w:ins>
      <w:ins w:id="739" w:author="Phillip Furtado" w:date="2020-05-17T02:40:00Z">
        <w:r>
          <w:rPr>
            <w:rFonts w:cs="Arial" w:ascii="Arial" w:hAnsi="Arial"/>
            <w:sz w:val="24"/>
            <w:szCs w:val="24"/>
          </w:rPr>
          <w:t>teriores indica</w:t>
        </w:r>
      </w:ins>
      <w:ins w:id="740" w:author="Romulos Machado" w:date="2020-05-17T11:14:25Z">
        <w:r>
          <w:rPr>
            <w:rFonts w:cs="Arial" w:ascii="Arial" w:hAnsi="Arial"/>
            <w:sz w:val="24"/>
            <w:szCs w:val="24"/>
          </w:rPr>
          <w:t>rem</w:t>
        </w:r>
      </w:ins>
      <w:del w:id="741" w:author="Romulos Machado" w:date="2020-05-17T11:14:24Z">
        <w:r>
          <w:rPr>
            <w:rFonts w:cs="Arial" w:ascii="Arial" w:hAnsi="Arial"/>
            <w:sz w:val="24"/>
            <w:szCs w:val="24"/>
          </w:rPr>
          <w:delText>m</w:delText>
        </w:r>
      </w:del>
      <w:ins w:id="742" w:author="Phillip Furtado" w:date="2020-05-17T02:40:00Z">
        <w:r>
          <w:rPr>
            <w:rFonts w:cs="Arial" w:ascii="Arial" w:hAnsi="Arial"/>
            <w:sz w:val="24"/>
            <w:szCs w:val="24"/>
          </w:rPr>
          <w:t xml:space="preserve"> que o atributo Severity_Critical é influenciado pela temperatura em diversos níveis </w:t>
        </w:r>
      </w:ins>
      <w:ins w:id="743" w:author="Phillip Furtado" w:date="2020-05-17T02:41:00Z">
        <w:r>
          <w:rPr>
            <w:rFonts w:cs="Arial" w:ascii="Arial" w:hAnsi="Arial"/>
            <w:sz w:val="24"/>
            <w:szCs w:val="24"/>
          </w:rPr>
          <w:t>altos e baixos</w:t>
        </w:r>
      </w:ins>
      <w:ins w:id="744" w:author="Phillip Furtado" w:date="2020-05-17T02:40:00Z">
        <w:r>
          <w:rPr>
            <w:rFonts w:cs="Arial" w:ascii="Arial" w:hAnsi="Arial"/>
            <w:sz w:val="24"/>
            <w:szCs w:val="24"/>
          </w:rPr>
          <w:t>.</w:t>
        </w:r>
      </w:ins>
    </w:p>
    <w:p>
      <w:pPr>
        <w:pStyle w:val="Normal"/>
        <w:suppressAutoHyphens w:val="true"/>
        <w:spacing w:lineRule="auto" w:line="360" w:before="0" w:after="0"/>
        <w:jc w:val="both"/>
        <w:rPr/>
      </w:pPr>
      <w:r>
        <w:rPr/>
      </w:r>
      <w:r>
        <mc:AlternateContent>
          <mc:Choice Requires="wps">
            <w:drawing>
              <wp:inline distT="0" distB="0" distL="0" distR="0">
                <wp:extent cx="5760085" cy="3161665"/>
                <wp:effectExtent l="0" t="0" r="0" b="0"/>
                <wp:docPr id="60" name="Quadro18"/>
                <a:graphic xmlns:a="http://schemas.openxmlformats.org/drawingml/2006/main">
                  <a:graphicData uri="http://schemas.microsoft.com/office/word/2010/wordprocessingShape">
                    <wps:wsp>
                      <wps:cNvSpPr txBox="1"/>
                      <wps:spPr>
                        <a:xfrm>
                          <a:off x="0" y="0"/>
                          <a:ext cx="5760085" cy="3161665"/>
                        </a:xfrm>
                        <a:prstGeom prst="rect"/>
                      </wps:spPr>
                      <wps:txbx>
                        <w:txbxContent>
                          <w:p>
                            <w:pPr>
                              <w:pStyle w:val="Figura"/>
                              <w:spacing w:before="120" w:after="120"/>
                              <w:rPr/>
                            </w:pPr>
                            <w:r>
                              <w:rPr/>
                              <w:drawing>
                                <wp:inline distT="0" distB="0" distL="0" distR="0">
                                  <wp:extent cx="5760085" cy="2834005"/>
                                  <wp:effectExtent l="0" t="0" r="0" b="0"/>
                                  <wp:docPr id="61" name="Imagem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m 20" descr=""/>
                                          <pic:cNvPicPr>
                                            <a:picLocks noChangeAspect="1" noChangeArrowheads="1"/>
                                          </pic:cNvPicPr>
                                        </pic:nvPicPr>
                                        <pic:blipFill>
                                          <a:blip r:embed="rId23"/>
                                          <a:stretch>
                                            <a:fillRect/>
                                          </a:stretch>
                                        </pic:blipFill>
                                        <pic:spPr bwMode="auto">
                                          <a:xfrm>
                                            <a:off x="0" y="0"/>
                                            <a:ext cx="5760085" cy="2834005"/>
                                          </a:xfrm>
                                          <a:prstGeom prst="rect">
                                            <a:avLst/>
                                          </a:prstGeom>
                                        </pic:spPr>
                                      </pic:pic>
                                    </a:graphicData>
                                  </a:graphic>
                                </wp:inline>
                              </w:drawing>
                            </w:r>
                            <w:r>
                              <w:rPr>
                                <w:vanish/>
                                <w:rPrChange w:id="0" w:author="Romulos Machado" w:date="2020-05-17T11:06:21Z"/>
                              </w:rPr>
                              <w:br/>
                            </w:r>
                            <w:r>
                              <w:rPr/>
                              <w:t xml:space="preserve">Figura </w:t>
                            </w:r>
                            <w:r>
                              <w:rPr/>
                              <w:fldChar w:fldCharType="begin"/>
                            </w:r>
                            <w:r>
                              <w:rPr/>
                              <w:instrText> SEQ Figura \* ARABIC </w:instrText>
                            </w:r>
                            <w:r>
                              <w:rPr/>
                              <w:fldChar w:fldCharType="separate"/>
                            </w:r>
                            <w:r>
                              <w:rPr/>
                              <w:t>18</w:t>
                            </w:r>
                            <w:r>
                              <w:rPr/>
                              <w:fldChar w:fldCharType="end"/>
                            </w:r>
                          </w:p>
                        </w:txbxContent>
                      </wps:txbx>
                      <wps:bodyPr anchor="t" lIns="0" tIns="0" rIns="0" bIns="0">
                        <a:noAutofit/>
                      </wps:bodyPr>
                    </wps:wsp>
                  </a:graphicData>
                </a:graphic>
              </wp:inline>
            </w:drawing>
          </mc:Choice>
          <mc:Fallback>
            <w:pict>
              <v:rect style="position:absolute;rotation:0;width:453.55pt;height:248.95pt;mso-wrap-distance-left:0pt;mso-wrap-distance-right:0pt;mso-wrap-distance-top:0pt;mso-wrap-distance-bottom:0pt;margin-top:-248.95pt;mso-position-vertical:top;mso-position-vertical-relative:text;margin-left:0pt;mso-position-horizontal:center;mso-position-horizontal-relative:text">
                <v:textbox inset="0in,0in,0in,0in">
                  <w:txbxContent>
                    <w:p>
                      <w:pPr>
                        <w:pStyle w:val="Figura"/>
                        <w:spacing w:before="120" w:after="120"/>
                        <w:rPr/>
                      </w:pPr>
                      <w:r>
                        <w:rPr/>
                        <w:drawing>
                          <wp:inline distT="0" distB="0" distL="0" distR="0">
                            <wp:extent cx="5760085" cy="2834005"/>
                            <wp:effectExtent l="0" t="0" r="0" b="0"/>
                            <wp:docPr id="62" name="Imagem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m 20" descr=""/>
                                    <pic:cNvPicPr>
                                      <a:picLocks noChangeAspect="1" noChangeArrowheads="1"/>
                                    </pic:cNvPicPr>
                                  </pic:nvPicPr>
                                  <pic:blipFill>
                                    <a:blip r:embed="rId23"/>
                                    <a:stretch>
                                      <a:fillRect/>
                                    </a:stretch>
                                  </pic:blipFill>
                                  <pic:spPr bwMode="auto">
                                    <a:xfrm>
                                      <a:off x="0" y="0"/>
                                      <a:ext cx="5760085" cy="2834005"/>
                                    </a:xfrm>
                                    <a:prstGeom prst="rect">
                                      <a:avLst/>
                                    </a:prstGeom>
                                  </pic:spPr>
                                </pic:pic>
                              </a:graphicData>
                            </a:graphic>
                          </wp:inline>
                        </w:drawing>
                      </w:r>
                      <w:r>
                        <w:rPr>
                          <w:vanish/>
                          <w:rPrChange w:id="0" w:author="Romulos Machado" w:date="2020-05-17T11:06:21Z"/>
                        </w:rPr>
                        <w:br/>
                      </w:r>
                      <w:r>
                        <w:rPr/>
                        <w:t xml:space="preserve">Figura </w:t>
                      </w:r>
                      <w:r>
                        <w:rPr/>
                        <w:fldChar w:fldCharType="begin"/>
                      </w:r>
                      <w:r>
                        <w:rPr/>
                        <w:instrText> SEQ Figura \* ARABIC </w:instrText>
                      </w:r>
                      <w:r>
                        <w:rPr/>
                        <w:fldChar w:fldCharType="separate"/>
                      </w:r>
                      <w:r>
                        <w:rPr/>
                        <w:t>18</w:t>
                      </w:r>
                      <w:r>
                        <w:rPr/>
                        <w:fldChar w:fldCharType="end"/>
                      </w:r>
                    </w:p>
                  </w:txbxContent>
                </v:textbox>
                <w10:wrap type="square" side="largest"/>
              </v:rect>
            </w:pict>
          </mc:Fallback>
        </mc:AlternateContent>
      </w:r>
    </w:p>
    <w:p>
      <w:pPr>
        <w:pStyle w:val="Normal"/>
        <w:suppressAutoHyphens w:val="true"/>
        <w:spacing w:lineRule="auto" w:line="360" w:before="0" w:after="0"/>
        <w:ind w:left="0" w:right="0" w:firstLine="709"/>
        <w:jc w:val="both"/>
        <w:rPr>
          <w:rFonts w:ascii="Arial" w:hAnsi="Arial" w:eastAsia="Times New Roman" w:cs="Arial"/>
          <w:b/>
          <w:b/>
          <w:i/>
          <w:i/>
          <w:color w:val="FF0000"/>
          <w:sz w:val="20"/>
          <w:szCs w:val="20"/>
          <w:lang w:eastAsia="pt-BR"/>
          <w:ins w:id="748" w:author="Romulos Machado" w:date="2020-05-17T11:06:10Z"/>
        </w:rPr>
      </w:pPr>
      <w:ins w:id="747" w:author="Romulos Machado" w:date="2020-05-17T11:06:10Z">
        <w:r>
          <w:rPr/>
        </w:r>
      </w:ins>
      <w:r>
        <w:br w:type="page"/>
      </w:r>
    </w:p>
    <w:p>
      <w:pPr>
        <w:pStyle w:val="Normal"/>
        <w:suppressAutoHyphens w:val="true"/>
        <w:spacing w:lineRule="auto" w:line="360" w:before="0" w:after="0"/>
        <w:ind w:left="0" w:right="0" w:firstLine="709"/>
        <w:jc w:val="both"/>
        <w:rPr>
          <w:rFonts w:ascii="Arial" w:hAnsi="Arial" w:eastAsia="Times New Roman" w:cs="Arial"/>
          <w:b/>
          <w:b/>
          <w:i/>
          <w:i/>
          <w:color w:val="FF0000"/>
          <w:sz w:val="20"/>
          <w:szCs w:val="20"/>
          <w:lang w:eastAsia="pt-BR"/>
          <w:del w:id="752" w:author="Phillip Furtado" w:date="2020-05-17T02:17:00Z"/>
        </w:rPr>
      </w:pPr>
      <w:del w:id="749" w:author="Phillip Furtado" w:date="2020-05-17T02:17:00Z">
        <w:r>
          <w:rPr>
            <w:rFonts w:eastAsia="Times New Roman" w:cs="Arial" w:ascii="Arial" w:hAnsi="Arial"/>
            <w:b/>
            <w:i/>
            <w:color w:val="FF0000"/>
            <w:sz w:val="24"/>
            <w:szCs w:val="24"/>
            <w:lang w:eastAsia="pt-BR"/>
          </w:rPr>
          <w:delText xml:space="preserve">Nessa seção você deve mostrar como foi realizada a análise e exploração dos seus. Mostre as hipóteses levantadas durante essa etapa e os padrões e </w:delText>
        </w:r>
      </w:del>
      <w:del w:id="750" w:author="Phillip Furtado" w:date="2020-05-17T02:17:00Z">
        <w:r>
          <w:rPr>
            <w:rFonts w:eastAsia="Times New Roman" w:cs="Arial" w:ascii="Arial" w:hAnsi="Arial"/>
            <w:b/>
            <w:i/>
            <w:iCs/>
            <w:color w:val="FF0000"/>
            <w:sz w:val="24"/>
            <w:szCs w:val="24"/>
            <w:lang w:eastAsia="pt-BR"/>
          </w:rPr>
          <w:delText>insights</w:delText>
        </w:r>
      </w:del>
      <w:del w:id="751" w:author="Phillip Furtado" w:date="2020-05-17T02:17:00Z">
        <w:r>
          <w:rPr>
            <w:rFonts w:eastAsia="Times New Roman" w:cs="Arial" w:ascii="Arial" w:hAnsi="Arial"/>
            <w:b/>
            <w:i/>
            <w:color w:val="FF0000"/>
            <w:sz w:val="24"/>
            <w:szCs w:val="24"/>
            <w:lang w:eastAsia="pt-BR"/>
          </w:rPr>
          <w:delText xml:space="preserve"> identificados.</w:delText>
        </w:r>
      </w:del>
    </w:p>
    <w:p>
      <w:pPr>
        <w:pStyle w:val="Normal"/>
        <w:suppressAutoHyphens w:val="true"/>
        <w:spacing w:lineRule="auto" w:line="360" w:before="0" w:after="0"/>
        <w:ind w:left="0" w:right="0" w:firstLine="709"/>
        <w:jc w:val="both"/>
        <w:rPr>
          <w:rFonts w:ascii="Arial" w:hAnsi="Arial" w:eastAsia="Times New Roman" w:cs="Arial"/>
          <w:b/>
          <w:b/>
          <w:i/>
          <w:i/>
          <w:color w:val="FF0000"/>
          <w:sz w:val="20"/>
          <w:szCs w:val="20"/>
          <w:lang w:eastAsia="pt-BR"/>
        </w:rPr>
      </w:pPr>
      <w:r>
        <w:rPr>
          <w:rFonts w:eastAsia="Times New Roman" w:cs="Arial" w:ascii="Arial" w:hAnsi="Arial"/>
          <w:b/>
          <w:i/>
          <w:color w:val="FF0000"/>
          <w:sz w:val="20"/>
          <w:szCs w:val="20"/>
          <w:lang w:eastAsia="pt-BR"/>
        </w:rPr>
      </w:r>
    </w:p>
    <w:p>
      <w:pPr>
        <w:pStyle w:val="Ttulo1"/>
        <w:numPr>
          <w:ilvl w:val="0"/>
          <w:numId w:val="1"/>
        </w:numPr>
        <w:spacing w:lineRule="auto" w:line="600"/>
        <w:rPr/>
      </w:pPr>
      <w:bookmarkStart w:id="12" w:name="__RefHeading___Toc645_3942287182"/>
      <w:bookmarkStart w:id="13" w:name="_Toc36150688"/>
      <w:bookmarkEnd w:id="12"/>
      <w:r>
        <w:rPr>
          <w:lang w:eastAsia="pt-BR"/>
        </w:rPr>
        <w:t xml:space="preserve">5. </w:t>
      </w:r>
      <w:r>
        <w:rPr>
          <w:lang w:val="pt-BR" w:eastAsia="pt-BR"/>
        </w:rPr>
        <w:t>Criação de Modelos de Machine Learning</w:t>
      </w:r>
      <w:bookmarkEnd w:id="13"/>
    </w:p>
    <w:p>
      <w:pPr>
        <w:pStyle w:val="Normal"/>
        <w:suppressAutoHyphens w:val="true"/>
        <w:spacing w:lineRule="auto" w:line="360" w:before="0" w:after="0"/>
        <w:ind w:left="0" w:right="0" w:firstLine="709"/>
        <w:jc w:val="both"/>
        <w:rPr>
          <w:rFonts w:ascii="Arial" w:hAnsi="Arial" w:cs="Arial"/>
          <w:sz w:val="24"/>
          <w:szCs w:val="24"/>
          <w:del w:id="764" w:author="Phillip Furtado" w:date="2020-03-26T21:23:00Z"/>
        </w:rPr>
      </w:pPr>
      <w:r>
        <w:rPr>
          <w:rFonts w:cs="Arial" w:ascii="Arial" w:hAnsi="Arial"/>
          <w:sz w:val="24"/>
          <w:szCs w:val="24"/>
        </w:rPr>
        <w:t xml:space="preserve">Para compreender os modelos de aprendizado </w:t>
      </w:r>
      <w:ins w:id="753" w:author="Phillip Furtado" w:date="2020-05-17T02:43:00Z">
        <w:r>
          <w:rPr>
            <w:rFonts w:cs="Arial" w:ascii="Arial" w:hAnsi="Arial"/>
            <w:sz w:val="24"/>
            <w:szCs w:val="24"/>
          </w:rPr>
          <w:t>de máquina, utilizamos o PCA e árvore de decisão como principais modelos neste estudo. O PCA (principal component anal</w:t>
        </w:r>
      </w:ins>
      <w:ins w:id="754" w:author="Phillip Furtado" w:date="2020-05-17T02:46:00Z">
        <w:r>
          <w:rPr>
            <w:rFonts w:cs="Arial" w:ascii="Arial" w:hAnsi="Arial"/>
            <w:sz w:val="24"/>
            <w:szCs w:val="24"/>
          </w:rPr>
          <w:t>i</w:t>
        </w:r>
      </w:ins>
      <w:ins w:id="755" w:author="Phillip Furtado" w:date="2020-05-17T02:43:00Z">
        <w:r>
          <w:rPr>
            <w:rFonts w:cs="Arial" w:ascii="Arial" w:hAnsi="Arial"/>
            <w:sz w:val="24"/>
            <w:szCs w:val="24"/>
          </w:rPr>
          <w:t>s</w:t>
        </w:r>
      </w:ins>
      <w:ins w:id="756" w:author="Phillip Furtado" w:date="2020-05-17T02:46:00Z">
        <w:r>
          <w:rPr>
            <w:rFonts w:cs="Arial" w:ascii="Arial" w:hAnsi="Arial"/>
            <w:sz w:val="24"/>
            <w:szCs w:val="24"/>
          </w:rPr>
          <w:t>y</w:t>
        </w:r>
      </w:ins>
      <w:ins w:id="757" w:author="Phillip Furtado" w:date="2020-05-17T02:43:00Z">
        <w:r>
          <w:rPr>
            <w:rFonts w:cs="Arial" w:ascii="Arial" w:hAnsi="Arial"/>
            <w:sz w:val="24"/>
            <w:szCs w:val="24"/>
          </w:rPr>
          <w:t xml:space="preserve">s) </w:t>
        </w:r>
      </w:ins>
      <w:ins w:id="758" w:author="Phillip Furtado" w:date="2020-05-17T02:44:00Z">
        <w:r>
          <w:rPr>
            <w:rFonts w:cs="Arial" w:ascii="Arial" w:hAnsi="Arial"/>
            <w:sz w:val="24"/>
            <w:szCs w:val="24"/>
          </w:rPr>
          <w:t xml:space="preserve">ajuda a visualizar os dados em </w:t>
        </w:r>
      </w:ins>
      <w:ins w:id="759" w:author="Phillip Furtado" w:date="2020-05-17T02:46:00Z">
        <w:r>
          <w:rPr>
            <w:rFonts w:cs="Arial" w:ascii="Arial" w:hAnsi="Arial"/>
            <w:sz w:val="24"/>
            <w:szCs w:val="24"/>
          </w:rPr>
          <w:t xml:space="preserve">um </w:t>
        </w:r>
      </w:ins>
      <w:ins w:id="760" w:author="Phillip Furtado" w:date="2020-05-17T02:44:00Z">
        <w:r>
          <w:rPr>
            <w:rFonts w:cs="Arial" w:ascii="Arial" w:hAnsi="Arial"/>
            <w:sz w:val="24"/>
            <w:szCs w:val="24"/>
          </w:rPr>
          <w:t xml:space="preserve">plano de duas dimensões </w:t>
        </w:r>
      </w:ins>
      <w:ins w:id="761" w:author="Phillip Furtado" w:date="2020-05-17T02:46:00Z">
        <w:r>
          <w:rPr>
            <w:rFonts w:cs="Arial" w:ascii="Arial" w:hAnsi="Arial"/>
            <w:sz w:val="24"/>
            <w:szCs w:val="24"/>
          </w:rPr>
          <w:t>através</w:t>
        </w:r>
      </w:ins>
      <w:ins w:id="762" w:author="Phillip Furtado" w:date="2020-05-17T02:44:00Z">
        <w:r>
          <w:rPr>
            <w:rFonts w:cs="Arial" w:ascii="Arial" w:hAnsi="Arial"/>
            <w:sz w:val="24"/>
            <w:szCs w:val="24"/>
          </w:rPr>
          <w:t xml:space="preserve"> da redução de dimens</w:t>
        </w:r>
      </w:ins>
      <w:ins w:id="763" w:author="Phillip Furtado" w:date="2020-05-17T02:45:00Z">
        <w:r>
          <w:rPr>
            <w:rFonts w:cs="Arial" w:ascii="Arial" w:hAnsi="Arial"/>
            <w:sz w:val="24"/>
            <w:szCs w:val="24"/>
          </w:rPr>
          <w:t>ão de um conjunto de dados sem perder as características destes dados necessariamente.</w:t>
        </w:r>
      </w:ins>
    </w:p>
    <w:p>
      <w:pPr>
        <w:pStyle w:val="Normal"/>
        <w:suppressAutoHyphens w:val="true"/>
        <w:spacing w:lineRule="auto" w:line="360" w:before="0" w:after="0"/>
        <w:ind w:left="0" w:right="0" w:firstLine="709"/>
        <w:jc w:val="both"/>
        <w:rPr>
          <w:rFonts w:ascii="Arial" w:hAnsi="Arial" w:cs="Arial"/>
          <w:ins w:id="766" w:author="Phillip Furtado" w:date="2020-05-17T02:47:00Z"/>
          <w:sz w:val="24"/>
          <w:szCs w:val="24"/>
        </w:rPr>
      </w:pPr>
      <w:ins w:id="765" w:author="Phillip Furtado" w:date="2020-05-17T02:47:00Z">
        <w:r>
          <w:rPr>
            <w:rFonts w:cs="Arial" w:ascii="Arial" w:hAnsi="Arial"/>
            <w:sz w:val="24"/>
            <w:szCs w:val="24"/>
          </w:rPr>
        </w:r>
      </w:ins>
    </w:p>
    <w:p>
      <w:pPr>
        <w:pStyle w:val="Normal"/>
        <w:suppressAutoHyphens w:val="true"/>
        <w:spacing w:lineRule="auto" w:line="360" w:before="0" w:after="0"/>
        <w:ind w:left="0" w:right="0" w:firstLine="709"/>
        <w:jc w:val="both"/>
        <w:rPr>
          <w:rFonts w:ascii="Arial" w:hAnsi="Arial" w:cs="Arial"/>
          <w:sz w:val="24"/>
          <w:szCs w:val="24"/>
          <w:del w:id="775" w:author="Phillip Furtado" w:date="2020-03-26T21:29:00Z"/>
        </w:rPr>
      </w:pPr>
      <w:ins w:id="767" w:author="Phillip Furtado" w:date="2020-05-17T02:47:00Z">
        <w:r>
          <w:rPr>
            <w:rFonts w:cs="Arial" w:ascii="Arial" w:hAnsi="Arial"/>
            <w:sz w:val="24"/>
            <w:szCs w:val="24"/>
          </w:rPr>
          <w:t xml:space="preserve">O modelo original tem uma oferta limitada de atributos, para executar o PCA utilizamos </w:t>
        </w:r>
      </w:ins>
      <w:ins w:id="768" w:author="Phillip Furtado" w:date="2020-05-17T02:48:00Z">
        <w:r>
          <w:rPr>
            <w:rFonts w:cs="Arial" w:ascii="Arial" w:hAnsi="Arial"/>
            <w:sz w:val="24"/>
            <w:szCs w:val="24"/>
          </w:rPr>
          <w:t xml:space="preserve">os atributos </w:t>
        </w:r>
      </w:ins>
      <w:ins w:id="769" w:author="Phillip Furtado" w:date="2020-05-17T02:48:00Z">
        <w:r>
          <w:rPr>
            <w:rFonts w:cs="Arial" w:ascii="Arial" w:hAnsi="Arial"/>
            <w:i/>
            <w:iCs/>
            <w:sz w:val="24"/>
            <w:szCs w:val="24"/>
          </w:rPr>
          <w:t>Average_max</w:t>
        </w:r>
      </w:ins>
      <w:ins w:id="770" w:author="Phillip Furtado" w:date="2020-05-17T02:48:00Z">
        <w:r>
          <w:rPr>
            <w:rFonts w:cs="Arial" w:ascii="Arial" w:hAnsi="Arial"/>
            <w:sz w:val="24"/>
            <w:szCs w:val="24"/>
          </w:rPr>
          <w:t xml:space="preserve">, </w:t>
        </w:r>
      </w:ins>
      <w:ins w:id="771" w:author="Phillip Furtado" w:date="2020-05-17T02:48:00Z">
        <w:r>
          <w:rPr>
            <w:rFonts w:cs="Arial" w:ascii="Arial" w:hAnsi="Arial"/>
            <w:i/>
            <w:iCs/>
            <w:sz w:val="24"/>
            <w:szCs w:val="24"/>
          </w:rPr>
          <w:t>Average_mean</w:t>
        </w:r>
      </w:ins>
      <w:ins w:id="772" w:author="Phillip Furtado" w:date="2020-05-17T02:48:00Z">
        <w:r>
          <w:rPr>
            <w:rFonts w:cs="Arial" w:ascii="Arial" w:hAnsi="Arial"/>
            <w:sz w:val="24"/>
            <w:szCs w:val="24"/>
          </w:rPr>
          <w:t xml:space="preserve"> e </w:t>
        </w:r>
      </w:ins>
      <w:ins w:id="773" w:author="Phillip Furtado" w:date="2020-05-17T02:48:00Z">
        <w:r>
          <w:rPr>
            <w:rFonts w:cs="Arial" w:ascii="Arial" w:hAnsi="Arial"/>
            <w:i/>
            <w:iCs/>
            <w:sz w:val="24"/>
            <w:szCs w:val="24"/>
          </w:rPr>
          <w:t>Peak_max</w:t>
        </w:r>
      </w:ins>
      <w:ins w:id="774" w:author="Phillip Furtado" w:date="2020-05-17T02:48:00Z">
        <w:r>
          <w:rPr>
            <w:rFonts w:cs="Arial" w:ascii="Arial" w:hAnsi="Arial"/>
            <w:sz w:val="24"/>
            <w:szCs w:val="24"/>
          </w:rPr>
          <w:t>.</w:t>
        </w:r>
      </w:ins>
    </w:p>
    <w:p>
      <w:pPr>
        <w:pStyle w:val="Normal"/>
        <w:suppressAutoHyphens w:val="true"/>
        <w:spacing w:lineRule="auto" w:line="360" w:before="0" w:after="0"/>
        <w:ind w:left="0" w:right="0" w:firstLine="709"/>
        <w:jc w:val="both"/>
        <w:rPr/>
      </w:pPr>
      <w:del w:id="776" w:author="Phillip Furtado" w:date="2020-05-17T02:46:00Z">
        <w:r>
          <w:rPr>
            <w:rFonts w:cs="Arial" w:ascii="Arial" w:hAnsi="Arial"/>
            <w:sz w:val="24"/>
            <w:szCs w:val="24"/>
          </w:rPr>
          <w:delText xml:space="preserve">Conforme o documento de instruções para o TCC, essa etapa não é obrigatória, mas é fortemente recomendada. Caso você crie modelos de </w:delText>
        </w:r>
      </w:del>
      <w:del w:id="777" w:author="Phillip Furtado" w:date="2020-05-17T02:46:00Z">
        <w:r>
          <w:rPr>
            <w:rFonts w:cs="Arial" w:ascii="Arial" w:hAnsi="Arial"/>
            <w:i/>
            <w:iCs/>
            <w:sz w:val="24"/>
            <w:szCs w:val="24"/>
          </w:rPr>
          <w:delText>Machine Learn</w:delText>
        </w:r>
      </w:del>
      <w:del w:id="778" w:author="Phillip Furtado" w:date="2020-05-17T02:46:00Z">
        <w:r>
          <w:rPr>
            <w:rFonts w:cs="Arial" w:ascii="Arial" w:hAnsi="Arial"/>
            <w:sz w:val="24"/>
            <w:szCs w:val="24"/>
          </w:rPr>
          <w:delText xml:space="preserve">ing em seu projeto, nessa seção você irá descrever as ferramentas utilizadas. Se você utilizou ferramentas visuais como Knime e Rapid Miner, coloque aqui um print do seu modelo. Caso você tenha escrito scripts em Python, por exemplo, coloque aqui o seu script. Explique as </w:delText>
        </w:r>
      </w:del>
      <w:del w:id="779" w:author="Phillip Furtado" w:date="2020-05-17T02:46:00Z">
        <w:r>
          <w:rPr>
            <w:rFonts w:cs="Arial" w:ascii="Arial" w:hAnsi="Arial"/>
            <w:i/>
            <w:iCs/>
            <w:sz w:val="24"/>
            <w:szCs w:val="24"/>
          </w:rPr>
          <w:delText>features</w:delText>
        </w:r>
      </w:del>
      <w:del w:id="780" w:author="Phillip Furtado" w:date="2020-05-17T02:46:00Z">
        <w:r>
          <w:rPr>
            <w:rFonts w:cs="Arial" w:ascii="Arial" w:hAnsi="Arial"/>
            <w:sz w:val="24"/>
            <w:szCs w:val="24"/>
          </w:rPr>
          <w:delText xml:space="preserve"> utilizadas, justifique a escolha por determinado modelo, os parâmetros utilizados, etc.</w:delText>
        </w:r>
      </w:del>
      <w:ins w:id="781" w:author="Phillip Furtado" w:date="2020-05-17T02:48:00Z">
        <w:r>
          <w:rPr>
            <w:rFonts w:cs="Arial" w:ascii="Arial" w:hAnsi="Arial"/>
            <w:sz w:val="24"/>
            <w:szCs w:val="24"/>
          </w:rPr>
          <w:t xml:space="preserve"> Foi criado um </w:t>
        </w:r>
      </w:ins>
      <w:ins w:id="782" w:author="Phillip Furtado" w:date="2020-05-17T02:48:00Z">
        <w:r>
          <w:rPr>
            <w:rFonts w:cs="Arial" w:ascii="Arial" w:hAnsi="Arial"/>
            <w:i/>
            <w:iCs/>
            <w:sz w:val="24"/>
            <w:szCs w:val="24"/>
          </w:rPr>
          <w:t>dataset</w:t>
        </w:r>
      </w:ins>
      <w:ins w:id="783" w:author="Phillip Furtado" w:date="2020-05-17T02:48:00Z">
        <w:r>
          <w:rPr>
            <w:rFonts w:cs="Arial" w:ascii="Arial" w:hAnsi="Arial"/>
            <w:sz w:val="24"/>
            <w:szCs w:val="24"/>
          </w:rPr>
          <w:t xml:space="preserve"> </w:t>
        </w:r>
      </w:ins>
      <w:ins w:id="784" w:author="Phillip Furtado" w:date="2020-05-17T02:49:00Z">
        <w:r>
          <w:rPr>
            <w:rFonts w:cs="Arial" w:ascii="Arial" w:hAnsi="Arial"/>
            <w:sz w:val="24"/>
            <w:szCs w:val="24"/>
          </w:rPr>
          <w:t xml:space="preserve">X somente os atributos de teste e um </w:t>
        </w:r>
      </w:ins>
      <w:ins w:id="785" w:author="Phillip Furtado" w:date="2020-05-17T02:49:00Z">
        <w:r>
          <w:rPr>
            <w:rFonts w:cs="Arial" w:ascii="Arial" w:hAnsi="Arial"/>
            <w:i/>
            <w:iCs/>
            <w:sz w:val="24"/>
            <w:szCs w:val="24"/>
          </w:rPr>
          <w:t>dataset</w:t>
        </w:r>
      </w:ins>
      <w:ins w:id="786" w:author="Phillip Furtado" w:date="2020-05-17T02:49:00Z">
        <w:r>
          <w:rPr>
            <w:rFonts w:cs="Arial" w:ascii="Arial" w:hAnsi="Arial"/>
            <w:sz w:val="24"/>
            <w:szCs w:val="24"/>
          </w:rPr>
          <w:t xml:space="preserve"> Y com as classes, neste caso utilizamos o atributo </w:t>
        </w:r>
      </w:ins>
      <w:ins w:id="787" w:author="Phillip Furtado" w:date="2020-05-17T02:49:00Z">
        <w:r>
          <w:rPr>
            <w:rFonts w:cs="Arial" w:ascii="Arial" w:hAnsi="Arial"/>
            <w:i/>
            <w:iCs/>
            <w:sz w:val="24"/>
            <w:szCs w:val="24"/>
          </w:rPr>
          <w:t>Severity</w:t>
        </w:r>
      </w:ins>
      <w:ins w:id="788" w:author="Phillip Furtado" w:date="2020-05-17T02:49:00Z">
        <w:r>
          <w:rPr>
            <w:rFonts w:cs="Arial" w:ascii="Arial" w:hAnsi="Arial"/>
            <w:sz w:val="24"/>
            <w:szCs w:val="24"/>
          </w:rPr>
          <w:t>.</w:t>
        </w:r>
      </w:ins>
      <w:ins w:id="789" w:author="Phillip Furtado" w:date="2020-05-17T02:50:00Z">
        <w:r>
          <w:rPr>
            <w:rFonts w:cs="Arial" w:ascii="Arial" w:hAnsi="Arial"/>
            <w:sz w:val="24"/>
            <w:szCs w:val="24"/>
          </w:rPr>
          <w:t xml:space="preserve"> O PCA requer que os atributos estejam normalizados para isso utilizarmos a função </w:t>
        </w:r>
      </w:ins>
      <w:ins w:id="790" w:author="Phillip Furtado" w:date="2020-05-17T02:50:00Z">
        <w:r>
          <w:rPr>
            <w:rFonts w:cs="Arial" w:ascii="Arial" w:hAnsi="Arial"/>
            <w:i/>
            <w:iCs/>
            <w:sz w:val="24"/>
            <w:szCs w:val="24"/>
          </w:rPr>
          <w:t>fit_transform(x)</w:t>
        </w:r>
      </w:ins>
      <w:ins w:id="791" w:author="Phillip Furtado" w:date="2020-05-17T02:50:00Z">
        <w:r>
          <w:rPr>
            <w:rFonts w:cs="Arial" w:ascii="Arial" w:hAnsi="Arial"/>
            <w:sz w:val="24"/>
            <w:szCs w:val="24"/>
          </w:rPr>
          <w:t>.</w:t>
        </w:r>
      </w:ins>
    </w:p>
    <w:p>
      <w:pPr>
        <w:pStyle w:val="Normal"/>
        <w:suppressAutoHyphens w:val="true"/>
        <w:spacing w:lineRule="auto" w:line="360" w:before="0" w:after="0"/>
        <w:jc w:val="both"/>
        <w:rPr/>
      </w:pPr>
      <w:r>
        <w:rPr/>
      </w:r>
      <w:r>
        <mc:AlternateContent>
          <mc:Choice Requires="wps">
            <w:drawing>
              <wp:inline distT="0" distB="0" distL="0" distR="0">
                <wp:extent cx="5760085" cy="2211070"/>
                <wp:effectExtent l="0" t="0" r="0" b="0"/>
                <wp:docPr id="63" name="Quadro19"/>
                <a:graphic xmlns:a="http://schemas.openxmlformats.org/drawingml/2006/main">
                  <a:graphicData uri="http://schemas.microsoft.com/office/word/2010/wordprocessingShape">
                    <wps:wsp>
                      <wps:cNvSpPr txBox="1"/>
                      <wps:spPr>
                        <a:xfrm>
                          <a:off x="0" y="0"/>
                          <a:ext cx="5760085" cy="2211070"/>
                        </a:xfrm>
                        <a:prstGeom prst="rect"/>
                      </wps:spPr>
                      <wps:txbx>
                        <w:txbxContent>
                          <w:p>
                            <w:pPr>
                              <w:pStyle w:val="Figura"/>
                              <w:spacing w:before="120" w:after="120"/>
                              <w:rPr/>
                            </w:pPr>
                            <w:r>
                              <w:rPr/>
                              <w:drawing>
                                <wp:inline distT="0" distB="0" distL="0" distR="0">
                                  <wp:extent cx="5760085" cy="1883410"/>
                                  <wp:effectExtent l="0" t="0" r="0" b="0"/>
                                  <wp:docPr id="64" name="Imagem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m 21" descr=""/>
                                          <pic:cNvPicPr>
                                            <a:picLocks noChangeAspect="1" noChangeArrowheads="1"/>
                                          </pic:cNvPicPr>
                                        </pic:nvPicPr>
                                        <pic:blipFill>
                                          <a:blip r:embed="rId24"/>
                                          <a:stretch>
                                            <a:fillRect/>
                                          </a:stretch>
                                        </pic:blipFill>
                                        <pic:spPr bwMode="auto">
                                          <a:xfrm>
                                            <a:off x="0" y="0"/>
                                            <a:ext cx="5760085" cy="1883410"/>
                                          </a:xfrm>
                                          <a:prstGeom prst="rect">
                                            <a:avLst/>
                                          </a:prstGeom>
                                        </pic:spPr>
                                      </pic:pic>
                                    </a:graphicData>
                                  </a:graphic>
                                </wp:inline>
                              </w:drawing>
                            </w:r>
                            <w:r>
                              <w:rPr>
                                <w:vanish/>
                                <w:rPrChange w:id="0" w:author="Romulos Machado" w:date="2020-05-17T11:15:46Z"/>
                              </w:rPr>
                              <w:br/>
                            </w:r>
                            <w:r>
                              <w:rPr/>
                              <w:t xml:space="preserve">Figura </w:t>
                            </w:r>
                            <w:r>
                              <w:rPr/>
                              <w:fldChar w:fldCharType="begin"/>
                            </w:r>
                            <w:r>
                              <w:rPr/>
                              <w:instrText> SEQ Figura \* ARABIC </w:instrText>
                            </w:r>
                            <w:r>
                              <w:rPr/>
                              <w:fldChar w:fldCharType="separate"/>
                            </w:r>
                            <w:r>
                              <w:rPr/>
                              <w:t>19</w:t>
                            </w:r>
                            <w:r>
                              <w:rPr/>
                              <w:fldChar w:fldCharType="end"/>
                            </w:r>
                          </w:p>
                        </w:txbxContent>
                      </wps:txbx>
                      <wps:bodyPr anchor="t" lIns="0" tIns="0" rIns="0" bIns="0">
                        <a:noAutofit/>
                      </wps:bodyPr>
                    </wps:wsp>
                  </a:graphicData>
                </a:graphic>
              </wp:inline>
            </w:drawing>
          </mc:Choice>
          <mc:Fallback>
            <w:pict>
              <v:rect style="position:absolute;rotation:0;width:453.55pt;height:174.1pt;mso-wrap-distance-left:0pt;mso-wrap-distance-right:0pt;mso-wrap-distance-top:0pt;mso-wrap-distance-bottom:0pt;margin-top:-174.1pt;mso-position-vertical:top;mso-position-vertical-relative:text;margin-left:0pt;mso-position-horizontal:center;mso-position-horizontal-relative:text">
                <v:textbox inset="0in,0in,0in,0in">
                  <w:txbxContent>
                    <w:p>
                      <w:pPr>
                        <w:pStyle w:val="Figura"/>
                        <w:spacing w:before="120" w:after="120"/>
                        <w:rPr/>
                      </w:pPr>
                      <w:r>
                        <w:rPr/>
                        <w:drawing>
                          <wp:inline distT="0" distB="0" distL="0" distR="0">
                            <wp:extent cx="5760085" cy="1883410"/>
                            <wp:effectExtent l="0" t="0" r="0" b="0"/>
                            <wp:docPr id="65" name="Imagem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m 21" descr=""/>
                                    <pic:cNvPicPr>
                                      <a:picLocks noChangeAspect="1" noChangeArrowheads="1"/>
                                    </pic:cNvPicPr>
                                  </pic:nvPicPr>
                                  <pic:blipFill>
                                    <a:blip r:embed="rId24"/>
                                    <a:stretch>
                                      <a:fillRect/>
                                    </a:stretch>
                                  </pic:blipFill>
                                  <pic:spPr bwMode="auto">
                                    <a:xfrm>
                                      <a:off x="0" y="0"/>
                                      <a:ext cx="5760085" cy="1883410"/>
                                    </a:xfrm>
                                    <a:prstGeom prst="rect">
                                      <a:avLst/>
                                    </a:prstGeom>
                                  </pic:spPr>
                                </pic:pic>
                              </a:graphicData>
                            </a:graphic>
                          </wp:inline>
                        </w:drawing>
                      </w:r>
                      <w:r>
                        <w:rPr>
                          <w:vanish/>
                          <w:rPrChange w:id="0" w:author="Romulos Machado" w:date="2020-05-17T11:15:46Z"/>
                        </w:rPr>
                        <w:br/>
                      </w:r>
                      <w:r>
                        <w:rPr/>
                        <w:t xml:space="preserve">Figura </w:t>
                      </w:r>
                      <w:r>
                        <w:rPr/>
                        <w:fldChar w:fldCharType="begin"/>
                      </w:r>
                      <w:r>
                        <w:rPr/>
                        <w:instrText> SEQ Figura \* ARABIC </w:instrText>
                      </w:r>
                      <w:r>
                        <w:rPr/>
                        <w:fldChar w:fldCharType="separate"/>
                      </w:r>
                      <w:r>
                        <w:rPr/>
                        <w:t>19</w:t>
                      </w:r>
                      <w:r>
                        <w:rPr/>
                        <w:fldChar w:fldCharType="end"/>
                      </w:r>
                    </w:p>
                  </w:txbxContent>
                </v:textbox>
                <w10:wrap type="square" side="largest"/>
              </v:rect>
            </w:pict>
          </mc:Fallback>
        </mc:AlternateContent>
      </w:r>
    </w:p>
    <w:p>
      <w:pPr>
        <w:pStyle w:val="Normal"/>
        <w:suppressAutoHyphens w:val="true"/>
        <w:spacing w:lineRule="auto" w:line="360" w:before="0" w:after="0"/>
        <w:ind w:left="0" w:right="0" w:firstLine="709"/>
        <w:jc w:val="both"/>
        <w:rPr/>
      </w:pPr>
      <w:ins w:id="794" w:author="Phillip Furtado" w:date="2020-05-17T02:56:00Z">
        <w:r>
          <w:rPr>
            <w:rFonts w:cs="Arial" w:ascii="Arial" w:hAnsi="Arial"/>
            <w:sz w:val="24"/>
            <w:szCs w:val="24"/>
          </w:rPr>
          <w:t>TODO</w:t>
        </w:r>
      </w:ins>
      <w:ins w:id="795" w:author="Phillip Furtado" w:date="2020-05-17T02:59:00Z">
        <w:r>
          <w:rPr>
            <w:rFonts w:cs="Arial" w:ascii="Arial" w:hAnsi="Arial"/>
            <w:sz w:val="24"/>
            <w:szCs w:val="24"/>
          </w:rPr>
          <w:t>...comentar sobre a execução e dimensões...</w:t>
        </w:r>
      </w:ins>
    </w:p>
    <w:p>
      <w:pPr>
        <w:pStyle w:val="Normal"/>
        <w:suppressAutoHyphens w:val="true"/>
        <w:spacing w:lineRule="auto" w:line="360" w:before="0" w:after="0"/>
        <w:jc w:val="both"/>
        <w:rPr/>
      </w:pPr>
      <w:r>
        <w:rPr/>
        <w:drawing>
          <wp:inline distT="0" distB="0" distL="0" distR="0">
            <wp:extent cx="5760085" cy="1620520"/>
            <wp:effectExtent l="0" t="0" r="0" b="0"/>
            <wp:docPr id="66" name="Imagem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m 22" descr=""/>
                    <pic:cNvPicPr>
                      <a:picLocks noChangeAspect="1" noChangeArrowheads="1"/>
                    </pic:cNvPicPr>
                  </pic:nvPicPr>
                  <pic:blipFill>
                    <a:blip r:embed="rId25"/>
                    <a:stretch>
                      <a:fillRect/>
                    </a:stretch>
                  </pic:blipFill>
                  <pic:spPr bwMode="auto">
                    <a:xfrm>
                      <a:off x="0" y="0"/>
                      <a:ext cx="5760085" cy="1620520"/>
                    </a:xfrm>
                    <a:prstGeom prst="rect">
                      <a:avLst/>
                    </a:prstGeom>
                  </pic:spPr>
                </pic:pic>
              </a:graphicData>
            </a:graphic>
          </wp:inline>
        </w:drawing>
      </w:r>
    </w:p>
    <w:p>
      <w:pPr>
        <w:pStyle w:val="Normal"/>
        <w:suppressAutoHyphens w:val="true"/>
        <w:spacing w:lineRule="auto" w:line="360" w:before="0" w:after="0"/>
        <w:ind w:left="0" w:right="0" w:firstLine="709"/>
        <w:jc w:val="both"/>
        <w:rPr/>
      </w:pPr>
      <w:ins w:id="796" w:author="Phillip Furtado" w:date="2020-05-17T02:56:00Z">
        <w:r>
          <w:rPr>
            <w:rFonts w:cs="Arial" w:ascii="Arial" w:hAnsi="Arial"/>
            <w:sz w:val="24"/>
            <w:szCs w:val="24"/>
          </w:rPr>
          <w:t>TODO</w:t>
        </w:r>
      </w:ins>
      <w:ins w:id="797" w:author="Phillip Furtado" w:date="2020-05-17T02:59:00Z">
        <w:r>
          <w:rPr>
            <w:rFonts w:cs="Arial" w:ascii="Arial" w:hAnsi="Arial"/>
            <w:sz w:val="24"/>
            <w:szCs w:val="24"/>
          </w:rPr>
          <w:t xml:space="preserve">...falar sobre o </w:t>
        </w:r>
      </w:ins>
      <w:ins w:id="798" w:author="Phillip Furtado" w:date="2020-05-17T03:00:00Z">
        <w:r>
          <w:rPr>
            <w:rFonts w:cs="Arial" w:ascii="Arial" w:hAnsi="Arial"/>
            <w:sz w:val="24"/>
            <w:szCs w:val="24"/>
          </w:rPr>
          <w:t>processo de plot e comentar os resultados dos clusters...</w:t>
        </w:r>
      </w:ins>
    </w:p>
    <w:p>
      <w:pPr>
        <w:pStyle w:val="Normal"/>
        <w:suppressAutoHyphens w:val="true"/>
        <w:spacing w:lineRule="auto" w:line="360" w:before="0" w:after="0"/>
        <w:jc w:val="both"/>
        <w:rPr/>
      </w:pPr>
      <w:r>
        <w:rPr/>
      </w:r>
      <w:r>
        <mc:AlternateContent>
          <mc:Choice Requires="wps">
            <w:drawing>
              <wp:inline distT="0" distB="0" distL="0" distR="0">
                <wp:extent cx="5760085" cy="2066290"/>
                <wp:effectExtent l="0" t="0" r="0" b="0"/>
                <wp:docPr id="67" name="Quadro20"/>
                <a:graphic xmlns:a="http://schemas.openxmlformats.org/drawingml/2006/main">
                  <a:graphicData uri="http://schemas.microsoft.com/office/word/2010/wordprocessingShape">
                    <wps:wsp>
                      <wps:cNvSpPr txBox="1"/>
                      <wps:spPr>
                        <a:xfrm>
                          <a:off x="0" y="0"/>
                          <a:ext cx="5760085" cy="2066290"/>
                        </a:xfrm>
                        <a:prstGeom prst="rect"/>
                      </wps:spPr>
                      <wps:txbx>
                        <w:txbxContent>
                          <w:p>
                            <w:pPr>
                              <w:pStyle w:val="Figura"/>
                              <w:spacing w:before="120" w:after="120"/>
                              <w:rPr/>
                            </w:pPr>
                            <w:r>
                              <w:rPr/>
                              <w:drawing>
                                <wp:inline distT="0" distB="0" distL="0" distR="0">
                                  <wp:extent cx="5760085" cy="1738630"/>
                                  <wp:effectExtent l="0" t="0" r="0" b="0"/>
                                  <wp:docPr id="68" name="Imagem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m 23" descr=""/>
                                          <pic:cNvPicPr>
                                            <a:picLocks noChangeAspect="1" noChangeArrowheads="1"/>
                                          </pic:cNvPicPr>
                                        </pic:nvPicPr>
                                        <pic:blipFill>
                                          <a:blip r:embed="rId26"/>
                                          <a:stretch>
                                            <a:fillRect/>
                                          </a:stretch>
                                        </pic:blipFill>
                                        <pic:spPr bwMode="auto">
                                          <a:xfrm>
                                            <a:off x="0" y="0"/>
                                            <a:ext cx="5760085" cy="1738630"/>
                                          </a:xfrm>
                                          <a:prstGeom prst="rect">
                                            <a:avLst/>
                                          </a:prstGeom>
                                        </pic:spPr>
                                      </pic:pic>
                                    </a:graphicData>
                                  </a:graphic>
                                </wp:inline>
                              </w:drawing>
                            </w:r>
                            <w:r>
                              <w:rPr>
                                <w:vanish/>
                                <w:rPrChange w:id="0" w:author="Romulos Machado" w:date="2020-05-17T11:16:05Z"/>
                              </w:rPr>
                              <w:br/>
                            </w:r>
                            <w:r>
                              <w:rPr/>
                              <w:t xml:space="preserve">Figura </w:t>
                            </w:r>
                            <w:r>
                              <w:rPr/>
                              <w:fldChar w:fldCharType="begin"/>
                            </w:r>
                            <w:r>
                              <w:rPr/>
                              <w:instrText> SEQ Figura \* ARABIC </w:instrText>
                            </w:r>
                            <w:r>
                              <w:rPr/>
                              <w:fldChar w:fldCharType="separate"/>
                            </w:r>
                            <w:r>
                              <w:rPr/>
                              <w:t>20</w:t>
                            </w:r>
                            <w:r>
                              <w:rPr/>
                              <w:fldChar w:fldCharType="end"/>
                            </w:r>
                          </w:p>
                        </w:txbxContent>
                      </wps:txbx>
                      <wps:bodyPr anchor="t" lIns="0" tIns="0" rIns="0" bIns="0">
                        <a:noAutofit/>
                      </wps:bodyPr>
                    </wps:wsp>
                  </a:graphicData>
                </a:graphic>
              </wp:inline>
            </w:drawing>
          </mc:Choice>
          <mc:Fallback>
            <w:pict>
              <v:rect style="position:absolute;rotation:0;width:453.55pt;height:162.7pt;mso-wrap-distance-left:0pt;mso-wrap-distance-right:0pt;mso-wrap-distance-top:0pt;mso-wrap-distance-bottom:0pt;margin-top:-162.7pt;mso-position-vertical:top;mso-position-vertical-relative:text;margin-left:0pt;mso-position-horizontal:center;mso-position-horizontal-relative:text">
                <v:textbox inset="0in,0in,0in,0in">
                  <w:txbxContent>
                    <w:p>
                      <w:pPr>
                        <w:pStyle w:val="Figura"/>
                        <w:spacing w:before="120" w:after="120"/>
                        <w:rPr/>
                      </w:pPr>
                      <w:r>
                        <w:rPr/>
                        <w:drawing>
                          <wp:inline distT="0" distB="0" distL="0" distR="0">
                            <wp:extent cx="5760085" cy="1738630"/>
                            <wp:effectExtent l="0" t="0" r="0" b="0"/>
                            <wp:docPr id="69" name="Imagem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m 23" descr=""/>
                                    <pic:cNvPicPr>
                                      <a:picLocks noChangeAspect="1" noChangeArrowheads="1"/>
                                    </pic:cNvPicPr>
                                  </pic:nvPicPr>
                                  <pic:blipFill>
                                    <a:blip r:embed="rId26"/>
                                    <a:stretch>
                                      <a:fillRect/>
                                    </a:stretch>
                                  </pic:blipFill>
                                  <pic:spPr bwMode="auto">
                                    <a:xfrm>
                                      <a:off x="0" y="0"/>
                                      <a:ext cx="5760085" cy="1738630"/>
                                    </a:xfrm>
                                    <a:prstGeom prst="rect">
                                      <a:avLst/>
                                    </a:prstGeom>
                                  </pic:spPr>
                                </pic:pic>
                              </a:graphicData>
                            </a:graphic>
                          </wp:inline>
                        </w:drawing>
                      </w:r>
                      <w:r>
                        <w:rPr>
                          <w:vanish/>
                          <w:rPrChange w:id="0" w:author="Romulos Machado" w:date="2020-05-17T11:16:05Z"/>
                        </w:rPr>
                        <w:br/>
                      </w:r>
                      <w:r>
                        <w:rPr/>
                        <w:t xml:space="preserve">Figura </w:t>
                      </w:r>
                      <w:r>
                        <w:rPr/>
                        <w:fldChar w:fldCharType="begin"/>
                      </w:r>
                      <w:r>
                        <w:rPr/>
                        <w:instrText> SEQ Figura \* ARABIC </w:instrText>
                      </w:r>
                      <w:r>
                        <w:rPr/>
                        <w:fldChar w:fldCharType="separate"/>
                      </w:r>
                      <w:r>
                        <w:rPr/>
                        <w:t>20</w:t>
                      </w:r>
                      <w:r>
                        <w:rPr/>
                        <w:fldChar w:fldCharType="end"/>
                      </w:r>
                    </w:p>
                  </w:txbxContent>
                </v:textbox>
                <w10:wrap type="square" side="largest"/>
              </v:rect>
            </w:pict>
          </mc:Fallback>
        </mc:AlternateContent>
      </w:r>
    </w:p>
    <w:p>
      <w:pPr>
        <w:pStyle w:val="Normal"/>
        <w:suppressAutoHyphens w:val="true"/>
        <w:spacing w:lineRule="auto" w:line="360" w:before="0" w:after="0"/>
        <w:jc w:val="both"/>
        <w:rPr/>
      </w:pPr>
      <w:r>
        <w:rPr/>
      </w:r>
      <w:r>
        <mc:AlternateContent>
          <mc:Choice Requires="wps">
            <w:drawing>
              <wp:inline distT="0" distB="0" distL="0" distR="0">
                <wp:extent cx="2573655" cy="2760980"/>
                <wp:effectExtent l="0" t="0" r="0" b="0"/>
                <wp:docPr id="70" name="Quadro21"/>
                <a:graphic xmlns:a="http://schemas.openxmlformats.org/drawingml/2006/main">
                  <a:graphicData uri="http://schemas.microsoft.com/office/word/2010/wordprocessingShape">
                    <wps:wsp>
                      <wps:cNvSpPr txBox="1"/>
                      <wps:spPr>
                        <a:xfrm>
                          <a:off x="0" y="0"/>
                          <a:ext cx="2573655" cy="2760980"/>
                        </a:xfrm>
                        <a:prstGeom prst="rect"/>
                      </wps:spPr>
                      <wps:txbx>
                        <w:txbxContent>
                          <w:p>
                            <w:pPr>
                              <w:pStyle w:val="Figura"/>
                              <w:spacing w:before="120" w:after="120"/>
                              <w:rPr/>
                            </w:pPr>
                            <w:r>
                              <w:rPr/>
                              <w:drawing>
                                <wp:inline distT="0" distB="0" distL="0" distR="0">
                                  <wp:extent cx="2573655" cy="2433320"/>
                                  <wp:effectExtent l="0" t="0" r="0" b="0"/>
                                  <wp:docPr id="71" name="Imagem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m 24" descr=""/>
                                          <pic:cNvPicPr>
                                            <a:picLocks noChangeAspect="1" noChangeArrowheads="1"/>
                                          </pic:cNvPicPr>
                                        </pic:nvPicPr>
                                        <pic:blipFill>
                                          <a:blip r:embed="rId27"/>
                                          <a:stretch>
                                            <a:fillRect/>
                                          </a:stretch>
                                        </pic:blipFill>
                                        <pic:spPr bwMode="auto">
                                          <a:xfrm>
                                            <a:off x="0" y="0"/>
                                            <a:ext cx="2573655" cy="2433320"/>
                                          </a:xfrm>
                                          <a:prstGeom prst="rect">
                                            <a:avLst/>
                                          </a:prstGeom>
                                        </pic:spPr>
                                      </pic:pic>
                                    </a:graphicData>
                                  </a:graphic>
                                </wp:inline>
                              </w:drawing>
                            </w:r>
                            <w:r>
                              <w:rPr>
                                <w:vanish/>
                                <w:rPrChange w:id="0" w:author="Romulos Machado" w:date="2020-05-17T11:16:19Z"/>
                              </w:rPr>
                              <w:br/>
                            </w:r>
                            <w:r>
                              <w:rPr/>
                              <w:t xml:space="preserve">Figura </w:t>
                            </w:r>
                            <w:r>
                              <w:rPr/>
                              <w:fldChar w:fldCharType="begin"/>
                            </w:r>
                            <w:r>
                              <w:rPr/>
                              <w:instrText> SEQ Figura \* ARABIC </w:instrText>
                            </w:r>
                            <w:r>
                              <w:rPr/>
                              <w:fldChar w:fldCharType="separate"/>
                            </w:r>
                            <w:r>
                              <w:rPr/>
                              <w:t>21</w:t>
                            </w:r>
                            <w:r>
                              <w:rPr/>
                              <w:fldChar w:fldCharType="end"/>
                            </w:r>
                          </w:p>
                        </w:txbxContent>
                      </wps:txbx>
                      <wps:bodyPr anchor="t" lIns="0" tIns="0" rIns="0" bIns="0">
                        <a:noAutofit/>
                      </wps:bodyPr>
                    </wps:wsp>
                  </a:graphicData>
                </a:graphic>
              </wp:inline>
            </w:drawing>
          </mc:Choice>
          <mc:Fallback>
            <w:pict>
              <v:rect style="position:absolute;rotation:0;width:202.65pt;height:217.4pt;mso-wrap-distance-left:0pt;mso-wrap-distance-right:0pt;mso-wrap-distance-top:0pt;mso-wrap-distance-bottom:0pt;margin-top:-217.4pt;mso-position-vertical:top;mso-position-vertical-relative:text;margin-left:0pt;mso-position-horizontal:center;mso-position-horizontal-relative:text">
                <v:textbox inset="0in,0in,0in,0in">
                  <w:txbxContent>
                    <w:p>
                      <w:pPr>
                        <w:pStyle w:val="Figura"/>
                        <w:spacing w:before="120" w:after="120"/>
                        <w:rPr/>
                      </w:pPr>
                      <w:r>
                        <w:rPr/>
                        <w:drawing>
                          <wp:inline distT="0" distB="0" distL="0" distR="0">
                            <wp:extent cx="2573655" cy="2433320"/>
                            <wp:effectExtent l="0" t="0" r="0" b="0"/>
                            <wp:docPr id="72" name="Imagem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m 24" descr=""/>
                                    <pic:cNvPicPr>
                                      <a:picLocks noChangeAspect="1" noChangeArrowheads="1"/>
                                    </pic:cNvPicPr>
                                  </pic:nvPicPr>
                                  <pic:blipFill>
                                    <a:blip r:embed="rId27"/>
                                    <a:stretch>
                                      <a:fillRect/>
                                    </a:stretch>
                                  </pic:blipFill>
                                  <pic:spPr bwMode="auto">
                                    <a:xfrm>
                                      <a:off x="0" y="0"/>
                                      <a:ext cx="2573655" cy="2433320"/>
                                    </a:xfrm>
                                    <a:prstGeom prst="rect">
                                      <a:avLst/>
                                    </a:prstGeom>
                                  </pic:spPr>
                                </pic:pic>
                              </a:graphicData>
                            </a:graphic>
                          </wp:inline>
                        </w:drawing>
                      </w:r>
                      <w:r>
                        <w:rPr>
                          <w:vanish/>
                          <w:rPrChange w:id="0" w:author="Romulos Machado" w:date="2020-05-17T11:16:19Z"/>
                        </w:rPr>
                        <w:br/>
                      </w:r>
                      <w:r>
                        <w:rPr/>
                        <w:t xml:space="preserve">Figura </w:t>
                      </w:r>
                      <w:r>
                        <w:rPr/>
                        <w:fldChar w:fldCharType="begin"/>
                      </w:r>
                      <w:r>
                        <w:rPr/>
                        <w:instrText> SEQ Figura \* ARABIC </w:instrText>
                      </w:r>
                      <w:r>
                        <w:rPr/>
                        <w:fldChar w:fldCharType="separate"/>
                      </w:r>
                      <w:r>
                        <w:rPr/>
                        <w:t>21</w:t>
                      </w:r>
                      <w:r>
                        <w:rPr/>
                        <w:fldChar w:fldCharType="end"/>
                      </w:r>
                    </w:p>
                  </w:txbxContent>
                </v:textbox>
                <w10:wrap type="square" side="largest"/>
              </v:rect>
            </w:pict>
          </mc:Fallback>
        </mc:AlternateContent>
      </w:r>
    </w:p>
    <w:p>
      <w:pPr>
        <w:pStyle w:val="Normal"/>
        <w:suppressAutoHyphens w:val="true"/>
        <w:spacing w:lineRule="auto" w:line="360" w:before="0" w:after="0"/>
        <w:ind w:left="0" w:right="0" w:firstLine="709"/>
        <w:jc w:val="both"/>
        <w:rPr/>
      </w:pPr>
      <w:ins w:id="803" w:author="Phillip Furtado" w:date="2020-05-17T02:56:00Z">
        <w:r>
          <w:rPr>
            <w:rFonts w:cs="Arial" w:ascii="Arial" w:hAnsi="Arial"/>
            <w:sz w:val="24"/>
            <w:szCs w:val="24"/>
          </w:rPr>
          <w:t>TODO – Falar sobre arvore...</w:t>
        </w:r>
      </w:ins>
      <w:ins w:id="804" w:author="Phillip Furtado" w:date="2020-05-17T02:58:00Z">
        <w:r>
          <w:rPr>
            <w:rFonts w:cs="Arial" w:ascii="Arial" w:hAnsi="Arial"/>
            <w:sz w:val="24"/>
            <w:szCs w:val="24"/>
          </w:rPr>
          <w:t xml:space="preserve"> treino, teste....</w:t>
        </w:r>
      </w:ins>
    </w:p>
    <w:p>
      <w:pPr>
        <w:pStyle w:val="Normal"/>
        <w:suppressAutoHyphens w:val="true"/>
        <w:spacing w:lineRule="auto" w:line="360" w:before="0" w:after="0"/>
        <w:jc w:val="both"/>
        <w:rPr/>
      </w:pPr>
      <w:r>
        <w:rPr/>
      </w:r>
      <w:r>
        <mc:AlternateContent>
          <mc:Choice Requires="wps">
            <w:drawing>
              <wp:inline distT="0" distB="0" distL="0" distR="0">
                <wp:extent cx="5760085" cy="1250315"/>
                <wp:effectExtent l="0" t="0" r="0" b="0"/>
                <wp:docPr id="73" name="Quadro22"/>
                <a:graphic xmlns:a="http://schemas.openxmlformats.org/drawingml/2006/main">
                  <a:graphicData uri="http://schemas.microsoft.com/office/word/2010/wordprocessingShape">
                    <wps:wsp>
                      <wps:cNvSpPr txBox="1"/>
                      <wps:spPr>
                        <a:xfrm>
                          <a:off x="0" y="0"/>
                          <a:ext cx="5760085" cy="1250315"/>
                        </a:xfrm>
                        <a:prstGeom prst="rect"/>
                      </wps:spPr>
                      <wps:txbx>
                        <w:txbxContent>
                          <w:p>
                            <w:pPr>
                              <w:pStyle w:val="Figura"/>
                              <w:spacing w:before="120" w:after="120"/>
                              <w:rPr/>
                            </w:pPr>
                            <w:r>
                              <w:rPr/>
                              <w:drawing>
                                <wp:inline distT="0" distB="0" distL="0" distR="0">
                                  <wp:extent cx="5760085" cy="922655"/>
                                  <wp:effectExtent l="0" t="0" r="0" b="0"/>
                                  <wp:docPr id="74" name="Imagem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m 25" descr=""/>
                                          <pic:cNvPicPr>
                                            <a:picLocks noChangeAspect="1" noChangeArrowheads="1"/>
                                          </pic:cNvPicPr>
                                        </pic:nvPicPr>
                                        <pic:blipFill>
                                          <a:blip r:embed="rId28"/>
                                          <a:stretch>
                                            <a:fillRect/>
                                          </a:stretch>
                                        </pic:blipFill>
                                        <pic:spPr bwMode="auto">
                                          <a:xfrm>
                                            <a:off x="0" y="0"/>
                                            <a:ext cx="5760085" cy="922655"/>
                                          </a:xfrm>
                                          <a:prstGeom prst="rect">
                                            <a:avLst/>
                                          </a:prstGeom>
                                        </pic:spPr>
                                      </pic:pic>
                                    </a:graphicData>
                                  </a:graphic>
                                </wp:inline>
                              </w:drawing>
                            </w:r>
                            <w:r>
                              <w:rPr>
                                <w:vanish/>
                                <w:rPrChange w:id="0" w:author="Romulos Machado" w:date="2020-05-17T11:16:31Z"/>
                              </w:rPr>
                              <w:br/>
                            </w:r>
                            <w:r>
                              <w:rPr/>
                              <w:t xml:space="preserve">Figura </w:t>
                            </w:r>
                            <w:r>
                              <w:rPr/>
                              <w:fldChar w:fldCharType="begin"/>
                            </w:r>
                            <w:r>
                              <w:rPr/>
                              <w:instrText> SEQ Figura \* ARABIC </w:instrText>
                            </w:r>
                            <w:r>
                              <w:rPr/>
                              <w:fldChar w:fldCharType="separate"/>
                            </w:r>
                            <w:r>
                              <w:rPr/>
                              <w:t>22</w:t>
                            </w:r>
                            <w:r>
                              <w:rPr/>
                              <w:fldChar w:fldCharType="end"/>
                            </w:r>
                          </w:p>
                        </w:txbxContent>
                      </wps:txbx>
                      <wps:bodyPr anchor="t" lIns="0" tIns="0" rIns="0" bIns="0">
                        <a:noAutofit/>
                      </wps:bodyPr>
                    </wps:wsp>
                  </a:graphicData>
                </a:graphic>
              </wp:inline>
            </w:drawing>
          </mc:Choice>
          <mc:Fallback>
            <w:pict>
              <v:rect style="position:absolute;rotation:0;width:453.55pt;height:98.45pt;mso-wrap-distance-left:0pt;mso-wrap-distance-right:0pt;mso-wrap-distance-top:0pt;mso-wrap-distance-bottom:0pt;margin-top:-98.45pt;mso-position-vertical:top;mso-position-vertical-relative:text;margin-left:0pt;mso-position-horizontal:center;mso-position-horizontal-relative:text">
                <v:textbox inset="0in,0in,0in,0in">
                  <w:txbxContent>
                    <w:p>
                      <w:pPr>
                        <w:pStyle w:val="Figura"/>
                        <w:spacing w:before="120" w:after="120"/>
                        <w:rPr/>
                      </w:pPr>
                      <w:r>
                        <w:rPr/>
                        <w:drawing>
                          <wp:inline distT="0" distB="0" distL="0" distR="0">
                            <wp:extent cx="5760085" cy="922655"/>
                            <wp:effectExtent l="0" t="0" r="0" b="0"/>
                            <wp:docPr id="75" name="Imagem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m 25" descr=""/>
                                    <pic:cNvPicPr>
                                      <a:picLocks noChangeAspect="1" noChangeArrowheads="1"/>
                                    </pic:cNvPicPr>
                                  </pic:nvPicPr>
                                  <pic:blipFill>
                                    <a:blip r:embed="rId28"/>
                                    <a:stretch>
                                      <a:fillRect/>
                                    </a:stretch>
                                  </pic:blipFill>
                                  <pic:spPr bwMode="auto">
                                    <a:xfrm>
                                      <a:off x="0" y="0"/>
                                      <a:ext cx="5760085" cy="922655"/>
                                    </a:xfrm>
                                    <a:prstGeom prst="rect">
                                      <a:avLst/>
                                    </a:prstGeom>
                                  </pic:spPr>
                                </pic:pic>
                              </a:graphicData>
                            </a:graphic>
                          </wp:inline>
                        </w:drawing>
                      </w:r>
                      <w:r>
                        <w:rPr>
                          <w:vanish/>
                          <w:rPrChange w:id="0" w:author="Romulos Machado" w:date="2020-05-17T11:16:31Z"/>
                        </w:rPr>
                        <w:br/>
                      </w:r>
                      <w:r>
                        <w:rPr/>
                        <w:t xml:space="preserve">Figura </w:t>
                      </w:r>
                      <w:r>
                        <w:rPr/>
                        <w:fldChar w:fldCharType="begin"/>
                      </w:r>
                      <w:r>
                        <w:rPr/>
                        <w:instrText> SEQ Figura \* ARABIC </w:instrText>
                      </w:r>
                      <w:r>
                        <w:rPr/>
                        <w:fldChar w:fldCharType="separate"/>
                      </w:r>
                      <w:r>
                        <w:rPr/>
                        <w:t>22</w:t>
                      </w:r>
                      <w:r>
                        <w:rPr/>
                        <w:fldChar w:fldCharType="end"/>
                      </w:r>
                    </w:p>
                  </w:txbxContent>
                </v:textbox>
                <w10:wrap type="square" side="largest"/>
              </v:rect>
            </w:pict>
          </mc:Fallback>
        </mc:AlternateContent>
      </w:r>
    </w:p>
    <w:p>
      <w:pPr>
        <w:pStyle w:val="Normal"/>
        <w:suppressAutoHyphens w:val="true"/>
        <w:spacing w:lineRule="auto" w:line="360" w:before="0" w:after="0"/>
        <w:ind w:left="0" w:right="0" w:firstLine="709"/>
        <w:jc w:val="both"/>
        <w:rPr/>
      </w:pPr>
      <w:ins w:id="807" w:author="Phillip Furtado" w:date="2020-05-17T02:58:00Z">
        <w:r>
          <w:rPr>
            <w:rFonts w:cs="Arial" w:ascii="Arial" w:hAnsi="Arial"/>
            <w:sz w:val="24"/>
            <w:szCs w:val="24"/>
          </w:rPr>
          <w:t>Fa</w:t>
        </w:r>
      </w:ins>
      <w:ins w:id="808" w:author="Phillip Furtado" w:date="2020-05-17T02:59:00Z">
        <w:r>
          <w:rPr>
            <w:rFonts w:cs="Arial" w:ascii="Arial" w:hAnsi="Arial"/>
            <w:sz w:val="24"/>
            <w:szCs w:val="24"/>
          </w:rPr>
          <w:t>lar sobre acurácia e matriz.</w:t>
        </w:r>
      </w:ins>
    </w:p>
    <w:p>
      <w:pPr>
        <w:pStyle w:val="Normal"/>
        <w:suppressAutoHyphens w:val="true"/>
        <w:spacing w:lineRule="auto" w:line="360" w:before="0" w:after="0"/>
        <w:jc w:val="both"/>
        <w:rPr/>
      </w:pPr>
      <w:r>
        <w:rPr/>
      </w:r>
      <w:r>
        <mc:AlternateContent>
          <mc:Choice Requires="wps">
            <w:drawing>
              <wp:inline distT="0" distB="0" distL="0" distR="0">
                <wp:extent cx="5760085" cy="2298065"/>
                <wp:effectExtent l="0" t="0" r="0" b="0"/>
                <wp:docPr id="76" name="Quadro23"/>
                <a:graphic xmlns:a="http://schemas.openxmlformats.org/drawingml/2006/main">
                  <a:graphicData uri="http://schemas.microsoft.com/office/word/2010/wordprocessingShape">
                    <wps:wsp>
                      <wps:cNvSpPr txBox="1"/>
                      <wps:spPr>
                        <a:xfrm>
                          <a:off x="0" y="0"/>
                          <a:ext cx="5760085" cy="2298065"/>
                        </a:xfrm>
                        <a:prstGeom prst="rect"/>
                      </wps:spPr>
                      <wps:txbx>
                        <w:txbxContent>
                          <w:p>
                            <w:pPr>
                              <w:pStyle w:val="Figura"/>
                              <w:spacing w:before="120" w:after="120"/>
                              <w:rPr/>
                            </w:pPr>
                            <w:r>
                              <w:rPr/>
                              <w:drawing>
                                <wp:inline distT="0" distB="0" distL="0" distR="0">
                                  <wp:extent cx="5760085" cy="1970405"/>
                                  <wp:effectExtent l="0" t="0" r="0" b="0"/>
                                  <wp:docPr id="77" name="Imagem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m 26" descr=""/>
                                          <pic:cNvPicPr>
                                            <a:picLocks noChangeAspect="1" noChangeArrowheads="1"/>
                                          </pic:cNvPicPr>
                                        </pic:nvPicPr>
                                        <pic:blipFill>
                                          <a:blip r:embed="rId29"/>
                                          <a:stretch>
                                            <a:fillRect/>
                                          </a:stretch>
                                        </pic:blipFill>
                                        <pic:spPr bwMode="auto">
                                          <a:xfrm>
                                            <a:off x="0" y="0"/>
                                            <a:ext cx="5760085" cy="1970405"/>
                                          </a:xfrm>
                                          <a:prstGeom prst="rect">
                                            <a:avLst/>
                                          </a:prstGeom>
                                        </pic:spPr>
                                      </pic:pic>
                                    </a:graphicData>
                                  </a:graphic>
                                </wp:inline>
                              </w:drawing>
                            </w:r>
                            <w:r>
                              <w:rPr>
                                <w:vanish/>
                                <w:rPrChange w:id="0" w:author="Romulos Machado" w:date="2020-05-17T11:16:40Z"/>
                              </w:rPr>
                              <w:br/>
                            </w:r>
                            <w:r>
                              <w:rPr/>
                              <w:t xml:space="preserve">Figura </w:t>
                            </w:r>
                            <w:r>
                              <w:rPr/>
                              <w:fldChar w:fldCharType="begin"/>
                            </w:r>
                            <w:r>
                              <w:rPr/>
                              <w:instrText> SEQ Figura \* ARABIC </w:instrText>
                            </w:r>
                            <w:r>
                              <w:rPr/>
                              <w:fldChar w:fldCharType="separate"/>
                            </w:r>
                            <w:r>
                              <w:rPr/>
                              <w:t>23</w:t>
                            </w:r>
                            <w:r>
                              <w:rPr/>
                              <w:fldChar w:fldCharType="end"/>
                            </w:r>
                          </w:p>
                        </w:txbxContent>
                      </wps:txbx>
                      <wps:bodyPr anchor="t" lIns="0" tIns="0" rIns="0" bIns="0">
                        <a:noAutofit/>
                      </wps:bodyPr>
                    </wps:wsp>
                  </a:graphicData>
                </a:graphic>
              </wp:inline>
            </w:drawing>
          </mc:Choice>
          <mc:Fallback>
            <w:pict>
              <v:rect style="position:absolute;rotation:0;width:453.55pt;height:180.95pt;mso-wrap-distance-left:0pt;mso-wrap-distance-right:0pt;mso-wrap-distance-top:0pt;mso-wrap-distance-bottom:0pt;margin-top:-180.95pt;mso-position-vertical:top;mso-position-vertical-relative:text;margin-left:0pt;mso-position-horizontal:center;mso-position-horizontal-relative:text">
                <v:textbox inset="0in,0in,0in,0in">
                  <w:txbxContent>
                    <w:p>
                      <w:pPr>
                        <w:pStyle w:val="Figura"/>
                        <w:spacing w:before="120" w:after="120"/>
                        <w:rPr/>
                      </w:pPr>
                      <w:r>
                        <w:rPr/>
                        <w:drawing>
                          <wp:inline distT="0" distB="0" distL="0" distR="0">
                            <wp:extent cx="5760085" cy="1970405"/>
                            <wp:effectExtent l="0" t="0" r="0" b="0"/>
                            <wp:docPr id="78" name="Imagem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m 26" descr=""/>
                                    <pic:cNvPicPr>
                                      <a:picLocks noChangeAspect="1" noChangeArrowheads="1"/>
                                    </pic:cNvPicPr>
                                  </pic:nvPicPr>
                                  <pic:blipFill>
                                    <a:blip r:embed="rId29"/>
                                    <a:stretch>
                                      <a:fillRect/>
                                    </a:stretch>
                                  </pic:blipFill>
                                  <pic:spPr bwMode="auto">
                                    <a:xfrm>
                                      <a:off x="0" y="0"/>
                                      <a:ext cx="5760085" cy="1970405"/>
                                    </a:xfrm>
                                    <a:prstGeom prst="rect">
                                      <a:avLst/>
                                    </a:prstGeom>
                                  </pic:spPr>
                                </pic:pic>
                              </a:graphicData>
                            </a:graphic>
                          </wp:inline>
                        </w:drawing>
                      </w:r>
                      <w:r>
                        <w:rPr>
                          <w:vanish/>
                          <w:rPrChange w:id="0" w:author="Romulos Machado" w:date="2020-05-17T11:16:40Z"/>
                        </w:rPr>
                        <w:br/>
                      </w:r>
                      <w:r>
                        <w:rPr/>
                        <w:t xml:space="preserve">Figura </w:t>
                      </w:r>
                      <w:r>
                        <w:rPr/>
                        <w:fldChar w:fldCharType="begin"/>
                      </w:r>
                      <w:r>
                        <w:rPr/>
                        <w:instrText> SEQ Figura \* ARABIC </w:instrText>
                      </w:r>
                      <w:r>
                        <w:rPr/>
                        <w:fldChar w:fldCharType="separate"/>
                      </w:r>
                      <w:r>
                        <w:rPr/>
                        <w:t>23</w:t>
                      </w:r>
                      <w:r>
                        <w:rPr/>
                        <w:fldChar w:fldCharType="end"/>
                      </w:r>
                    </w:p>
                  </w:txbxContent>
                </v:textbox>
                <w10:wrap type="square" side="largest"/>
              </v:rect>
            </w:pict>
          </mc:Fallback>
        </mc:AlternateContent>
      </w:r>
    </w:p>
    <w:p>
      <w:pPr>
        <w:pStyle w:val="Normal"/>
        <w:suppressAutoHyphens w:val="true"/>
        <w:spacing w:lineRule="auto" w:line="360" w:before="0" w:after="0"/>
        <w:ind w:left="0" w:right="0" w:firstLine="709"/>
        <w:jc w:val="both"/>
        <w:rPr>
          <w:lang w:eastAsia="pt-BR"/>
          <w:ins w:id="812" w:author="Romulos Machado" w:date="2020-05-17T11:16:51Z"/>
        </w:rPr>
      </w:pPr>
      <w:ins w:id="811" w:author="Romulos Machado" w:date="2020-05-17T11:16:51Z">
        <w:r>
          <w:rPr>
            <w:lang w:eastAsia="pt-BR"/>
          </w:rPr>
        </w:r>
      </w:ins>
      <w:r>
        <w:br w:type="page"/>
      </w:r>
    </w:p>
    <w:p>
      <w:pPr>
        <w:pStyle w:val="Normal"/>
        <w:suppressAutoHyphens w:val="true"/>
        <w:spacing w:lineRule="auto" w:line="360" w:before="0" w:after="0"/>
        <w:ind w:left="0" w:right="0" w:firstLine="709"/>
        <w:jc w:val="both"/>
        <w:rPr>
          <w:lang w:eastAsia="pt-BR"/>
        </w:rPr>
      </w:pPr>
      <w:r>
        <w:rPr>
          <w:lang w:eastAsia="pt-BR"/>
        </w:rPr>
      </w:r>
    </w:p>
    <w:p>
      <w:pPr>
        <w:pStyle w:val="Ttulo1"/>
        <w:numPr>
          <w:ilvl w:val="0"/>
          <w:numId w:val="1"/>
        </w:numPr>
        <w:spacing w:lineRule="auto" w:line="600"/>
        <w:rPr/>
      </w:pPr>
      <w:bookmarkStart w:id="14" w:name="__RefHeading___Toc647_3942287182"/>
      <w:bookmarkStart w:id="15" w:name="_Toc36150689"/>
      <w:bookmarkEnd w:id="14"/>
      <w:r>
        <w:rPr>
          <w:lang w:val="pt-BR" w:eastAsia="pt-BR"/>
        </w:rPr>
        <w:t>6</w:t>
      </w:r>
      <w:r>
        <w:rPr>
          <w:lang w:eastAsia="pt-BR"/>
        </w:rPr>
        <w:t xml:space="preserve">. </w:t>
      </w:r>
      <w:r>
        <w:rPr>
          <w:lang w:val="pt-BR" w:eastAsia="pt-BR"/>
        </w:rPr>
        <w:t>Apresentação dos Resultados</w:t>
      </w:r>
      <w:bookmarkEnd w:id="15"/>
    </w:p>
    <w:p>
      <w:pPr>
        <w:pStyle w:val="Normal"/>
        <w:ind w:left="0" w:right="0" w:firstLine="709"/>
        <w:rPr>
          <w:rFonts w:ascii="Arial" w:hAnsi="Arial" w:cs="Arial"/>
          <w:sz w:val="24"/>
          <w:szCs w:val="24"/>
          <w:del w:id="814" w:author="Phillip Furtado" w:date="2020-03-26T21:30:00Z"/>
        </w:rPr>
      </w:pPr>
      <w:del w:id="813" w:author="Phillip Furtado" w:date="2020-03-26T21:30:00Z">
        <w:r>
          <w:rPr>
            <w:rFonts w:cs="Arial" w:ascii="Arial" w:hAnsi="Arial"/>
            <w:sz w:val="24"/>
            <w:szCs w:val="24"/>
          </w:rPr>
        </w:r>
      </w:del>
    </w:p>
    <w:p>
      <w:pPr>
        <w:pStyle w:val="Normal"/>
        <w:ind w:left="0" w:right="0" w:firstLine="709"/>
        <w:rPr/>
      </w:pPr>
      <w:r>
        <w:rPr>
          <w:rFonts w:cs="Arial" w:ascii="Arial" w:hAnsi="Arial"/>
          <w:sz w:val="24"/>
          <w:szCs w:val="24"/>
        </w:rPr>
        <w:t xml:space="preserve">Nessa seção você deve apresentar os resultados obtidos. Apresente gráficos, dahsboards, conte a sua história de forma bastante criativa. Aqui você pode utilizar os modelos de Canvas propostos por Dourard (clique </w:t>
      </w:r>
      <w:hyperlink r:id="rId30">
        <w:r>
          <w:rPr>
            <w:rStyle w:val="LinkdaInternet"/>
            <w:rFonts w:cs="Arial" w:ascii="Arial" w:hAnsi="Arial"/>
            <w:sz w:val="24"/>
            <w:szCs w:val="24"/>
          </w:rPr>
          <w:t>aqui</w:t>
        </w:r>
      </w:hyperlink>
      <w:r>
        <w:rPr>
          <w:rFonts w:cs="Arial" w:ascii="Arial" w:hAnsi="Arial"/>
          <w:sz w:val="24"/>
          <w:szCs w:val="24"/>
        </w:rPr>
        <w:t xml:space="preserve">) ou por Vasandani (clique </w:t>
      </w:r>
      <w:hyperlink r:id="rId31">
        <w:r>
          <w:rPr>
            <w:rStyle w:val="LinkdaInternet"/>
            <w:rFonts w:cs="Arial" w:ascii="Arial" w:hAnsi="Arial"/>
            <w:sz w:val="24"/>
            <w:szCs w:val="24"/>
          </w:rPr>
          <w:t>aqui</w:t>
        </w:r>
      </w:hyperlink>
      <w:r>
        <w:rPr>
          <w:rFonts w:cs="Arial" w:ascii="Arial" w:hAnsi="Arial"/>
          <w:sz w:val="24"/>
          <w:szCs w:val="24"/>
        </w:rPr>
        <w:t>).</w:t>
      </w:r>
    </w:p>
    <w:p>
      <w:pPr>
        <w:pStyle w:val="Normal"/>
        <w:jc w:val="center"/>
        <w:rPr/>
      </w:pPr>
      <w:r>
        <w:rPr/>
        <w:drawing>
          <wp:inline distT="0" distB="0" distL="0" distR="0">
            <wp:extent cx="5760720" cy="4427220"/>
            <wp:effectExtent l="0" t="0" r="0" b="0"/>
            <wp:docPr id="79"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m 1" descr=""/>
                    <pic:cNvPicPr>
                      <a:picLocks noChangeAspect="1" noChangeArrowheads="1"/>
                    </pic:cNvPicPr>
                  </pic:nvPicPr>
                  <pic:blipFill>
                    <a:blip r:embed="rId32"/>
                    <a:srcRect l="-10" t="-12" r="-10" b="-12"/>
                    <a:stretch>
                      <a:fillRect/>
                    </a:stretch>
                  </pic:blipFill>
                  <pic:spPr bwMode="auto">
                    <a:xfrm>
                      <a:off x="0" y="0"/>
                      <a:ext cx="5760720" cy="4427220"/>
                    </a:xfrm>
                    <a:prstGeom prst="rect">
                      <a:avLst/>
                    </a:prstGeom>
                  </pic:spPr>
                </pic:pic>
              </a:graphicData>
            </a:graphic>
          </wp:inline>
        </w:drawing>
      </w:r>
    </w:p>
    <w:p>
      <w:pPr>
        <w:pStyle w:val="Ttulo1"/>
        <w:numPr>
          <w:ilvl w:val="0"/>
          <w:numId w:val="1"/>
        </w:numPr>
        <w:spacing w:lineRule="auto" w:line="600"/>
        <w:rPr>
          <w:lang w:val="pt-BR" w:eastAsia="pt-BR"/>
          <w:del w:id="815" w:author="Phillip Furtado" w:date="2020-03-26T21:30:00Z"/>
        </w:rPr>
      </w:pPr>
      <w:bookmarkStart w:id="16" w:name="__RefHeading___Toc649_3942287182"/>
      <w:bookmarkStart w:id="17" w:name="_Toc36150690"/>
      <w:bookmarkEnd w:id="16"/>
      <w:r>
        <w:rPr>
          <w:lang w:val="pt-BR" w:eastAsia="pt-BR"/>
        </w:rPr>
        <w:t>7</w:t>
      </w:r>
      <w:r>
        <w:rPr>
          <w:lang w:eastAsia="pt-BR"/>
        </w:rPr>
        <w:t xml:space="preserve">. </w:t>
      </w:r>
      <w:r>
        <w:rPr>
          <w:lang w:val="pt-BR" w:eastAsia="pt-BR"/>
        </w:rPr>
        <w:t>Links</w:t>
      </w:r>
      <w:bookmarkEnd w:id="17"/>
    </w:p>
    <w:p>
      <w:pPr>
        <w:pStyle w:val="Ttulo1"/>
        <w:spacing w:lineRule="auto" w:line="600"/>
        <w:rPr>
          <w:lang w:val="pt-BR" w:eastAsia="pt-BR"/>
        </w:rPr>
      </w:pPr>
      <w:r>
        <w:rPr>
          <w:lang w:val="pt-BR" w:eastAsia="pt-BR"/>
        </w:rPr>
      </w:r>
    </w:p>
    <w:p>
      <w:pPr>
        <w:pStyle w:val="Normal"/>
        <w:suppressAutoHyphens w:val="true"/>
        <w:spacing w:lineRule="auto" w:line="360" w:before="0" w:after="0"/>
        <w:ind w:left="0" w:right="0" w:firstLine="709"/>
        <w:jc w:val="both"/>
        <w:rPr>
          <w:rFonts w:ascii="Arial" w:hAnsi="Arial" w:eastAsia="Times New Roman" w:cs="Arial"/>
          <w:sz w:val="24"/>
          <w:szCs w:val="24"/>
          <w:lang w:eastAsia="pt-BR"/>
        </w:rPr>
      </w:pPr>
      <w:r>
        <w:rPr>
          <w:rFonts w:eastAsia="Times New Roman" w:cs="Arial" w:ascii="Arial" w:hAnsi="Arial"/>
          <w:sz w:val="24"/>
          <w:szCs w:val="24"/>
          <w:lang w:eastAsia="pt-BR"/>
        </w:rPr>
        <w:t>Aqui você deve disponibilizar os links para o vídeo com sua apresentação de 5 minutos e para o repositório contendo os dados utilizados no projeto, scripts criados, etc.</w:t>
      </w:r>
    </w:p>
    <w:p>
      <w:pPr>
        <w:pStyle w:val="Normal"/>
        <w:suppressAutoHyphens w:val="true"/>
        <w:spacing w:lineRule="auto" w:line="360" w:before="0" w:after="0"/>
        <w:ind w:left="0" w:right="0" w:firstLine="709"/>
        <w:jc w:val="both"/>
        <w:rPr>
          <w:rFonts w:ascii="Arial" w:hAnsi="Arial" w:eastAsia="Times New Roman" w:cs="Calibri"/>
          <w:i/>
          <w:i/>
          <w:sz w:val="24"/>
          <w:szCs w:val="24"/>
          <w:lang w:eastAsia="pt-BR"/>
        </w:rPr>
      </w:pPr>
      <w:r>
        <w:rPr>
          <w:rFonts w:eastAsia="Times New Roman" w:cs="Calibri" w:ascii="Arial" w:hAnsi="Arial"/>
          <w:i/>
          <w:sz w:val="24"/>
          <w:szCs w:val="24"/>
          <w:lang w:eastAsia="pt-BR"/>
        </w:rPr>
      </w:r>
      <w:r>
        <w:br w:type="page"/>
      </w:r>
    </w:p>
    <w:p>
      <w:pPr>
        <w:pStyle w:val="Ttulo1"/>
        <w:numPr>
          <w:ilvl w:val="0"/>
          <w:numId w:val="1"/>
        </w:numPr>
        <w:suppressAutoHyphens w:val="true"/>
        <w:spacing w:lineRule="auto" w:line="600"/>
        <w:jc w:val="center"/>
        <w:rPr/>
      </w:pPr>
      <w:bookmarkStart w:id="18" w:name="__RefHeading___Toc651_3942287182"/>
      <w:bookmarkStart w:id="19" w:name="_Toc36150691"/>
      <w:bookmarkEnd w:id="18"/>
      <w:r>
        <w:rPr/>
        <w:t>REFERÊNCIAS</w:t>
      </w:r>
      <w:bookmarkEnd w:id="19"/>
    </w:p>
    <w:p>
      <w:pPr>
        <w:pStyle w:val="Normal"/>
        <w:suppressAutoHyphens w:val="true"/>
        <w:spacing w:lineRule="auto" w:line="360" w:before="0" w:after="0"/>
        <w:ind w:left="0" w:right="0" w:firstLine="709"/>
        <w:jc w:val="both"/>
        <w:rPr>
          <w:rFonts w:ascii="Arial" w:hAnsi="Arial" w:cs="Arial"/>
          <w:sz w:val="24"/>
          <w:szCs w:val="24"/>
          <w:del w:id="817" w:author="Phillip Furtado" w:date="2020-03-26T21:30:00Z"/>
        </w:rPr>
      </w:pPr>
      <w:del w:id="816" w:author="Phillip Furtado" w:date="2020-03-26T21:30:00Z">
        <w:r>
          <w:rPr>
            <w:rFonts w:cs="Arial" w:ascii="Arial" w:hAnsi="Arial"/>
            <w:sz w:val="24"/>
            <w:szCs w:val="24"/>
          </w:rPr>
        </w:r>
      </w:del>
    </w:p>
    <w:p>
      <w:pPr>
        <w:pStyle w:val="Normal"/>
        <w:suppressAutoHyphens w:val="true"/>
        <w:spacing w:lineRule="auto" w:line="360" w:before="0" w:after="0"/>
        <w:ind w:left="0" w:right="0" w:firstLine="709"/>
        <w:jc w:val="both"/>
        <w:rPr>
          <w:rFonts w:ascii="Arial" w:hAnsi="Arial" w:cs="Arial"/>
          <w:sz w:val="24"/>
          <w:szCs w:val="24"/>
        </w:rPr>
      </w:pPr>
      <w:r>
        <w:rPr>
          <w:rFonts w:cs="Arial" w:ascii="Arial" w:hAnsi="Arial"/>
          <w:sz w:val="24"/>
          <w:szCs w:val="24"/>
        </w:rPr>
        <w:t>Um projeto de Ciência de Dados não requer revisão bibliográfica. Portanto, a inclusão das referências não é obrigatória. No entanto, caso você deseje incluir referências relacionadas às tecnologias ou às metodologias usadas em seu trabalho, relacione-as de acordo com o modelo a seguir.</w:t>
      </w:r>
    </w:p>
    <w:p>
      <w:pPr>
        <w:pStyle w:val="Normal"/>
        <w:suppressAutoHyphens w:val="true"/>
        <w:spacing w:lineRule="auto" w:line="240" w:before="200" w:after="0"/>
        <w:jc w:val="both"/>
        <w:rPr>
          <w:rFonts w:ascii="Arial" w:hAnsi="Arial" w:cs="Arial"/>
          <w:sz w:val="24"/>
          <w:szCs w:val="24"/>
          <w:del w:id="819" w:author="Phillip Furtado" w:date="2020-03-26T21:30:00Z"/>
        </w:rPr>
      </w:pPr>
      <w:del w:id="818" w:author="Phillip Furtado" w:date="2020-03-26T21:30:00Z">
        <w:r>
          <w:rPr>
            <w:rFonts w:cs="Arial" w:ascii="Arial" w:hAnsi="Arial"/>
            <w:sz w:val="24"/>
            <w:szCs w:val="24"/>
          </w:rPr>
        </w:r>
      </w:del>
    </w:p>
    <w:p>
      <w:pPr>
        <w:pStyle w:val="Normal"/>
        <w:suppressAutoHyphens w:val="true"/>
        <w:spacing w:lineRule="auto" w:line="240" w:before="200" w:after="0"/>
        <w:jc w:val="both"/>
        <w:rPr/>
      </w:pPr>
      <w:r>
        <w:rPr>
          <w:rFonts w:cs="Arial" w:ascii="Arial" w:hAnsi="Arial"/>
          <w:sz w:val="24"/>
          <w:szCs w:val="24"/>
        </w:rPr>
        <w:t xml:space="preserve">SOBRENOME DO AUTOR, Nome do autor. </w:t>
      </w:r>
      <w:r>
        <w:rPr>
          <w:rFonts w:cs="Arial" w:ascii="Arial" w:hAnsi="Arial"/>
          <w:b/>
          <w:sz w:val="24"/>
          <w:szCs w:val="24"/>
        </w:rPr>
        <w:t>Título do livro ou artigo.</w:t>
      </w:r>
      <w:r>
        <w:rPr>
          <w:rFonts w:cs="Arial" w:ascii="Arial" w:hAnsi="Arial"/>
          <w:sz w:val="24"/>
          <w:szCs w:val="24"/>
        </w:rPr>
        <w:t xml:space="preserve"> Cidade: Editora, ano.</w:t>
      </w:r>
    </w:p>
    <w:p>
      <w:pPr>
        <w:pStyle w:val="Normal"/>
        <w:suppressAutoHyphens w:val="true"/>
        <w:spacing w:lineRule="auto" w:line="240" w:before="200" w:after="0"/>
        <w:jc w:val="both"/>
        <w:rPr/>
      </w:pPr>
      <w:r>
        <w:rPr>
          <w:rFonts w:cs="Arial" w:ascii="Arial" w:hAnsi="Arial"/>
          <w:sz w:val="24"/>
          <w:szCs w:val="24"/>
        </w:rPr>
        <w:t xml:space="preserve">SOBRENOME DO AUTOR, Nome do autor. </w:t>
      </w:r>
      <w:r>
        <w:rPr>
          <w:rFonts w:cs="Arial" w:ascii="Arial" w:hAnsi="Arial"/>
          <w:b/>
          <w:sz w:val="24"/>
          <w:szCs w:val="24"/>
        </w:rPr>
        <w:t>Título do livro ou artigo.</w:t>
      </w:r>
      <w:r>
        <w:rPr>
          <w:rFonts w:cs="Arial" w:ascii="Arial" w:hAnsi="Arial"/>
          <w:sz w:val="24"/>
          <w:szCs w:val="24"/>
        </w:rPr>
        <w:t xml:space="preserve"> Cidade: Editora, ano.</w:t>
      </w:r>
    </w:p>
    <w:p>
      <w:pPr>
        <w:pStyle w:val="Normal"/>
        <w:suppressAutoHyphens w:val="true"/>
        <w:spacing w:lineRule="auto" w:line="240" w:before="200" w:after="0"/>
        <w:jc w:val="both"/>
        <w:rPr/>
      </w:pPr>
      <w:r>
        <w:rPr>
          <w:rFonts w:cs="Arial" w:ascii="Arial" w:hAnsi="Arial"/>
          <w:sz w:val="24"/>
          <w:szCs w:val="24"/>
        </w:rPr>
        <w:t xml:space="preserve">SOBRENOME DO AUTOR, Nome do autor. </w:t>
      </w:r>
      <w:r>
        <w:rPr>
          <w:rFonts w:cs="Arial" w:ascii="Arial" w:hAnsi="Arial"/>
          <w:b/>
          <w:sz w:val="24"/>
          <w:szCs w:val="24"/>
        </w:rPr>
        <w:t>Título do livro ou artigo.</w:t>
      </w:r>
      <w:r>
        <w:rPr>
          <w:rFonts w:cs="Arial" w:ascii="Arial" w:hAnsi="Arial"/>
          <w:sz w:val="24"/>
          <w:szCs w:val="24"/>
        </w:rPr>
        <w:t xml:space="preserve"> Cidade: Editora, ano.</w:t>
      </w:r>
    </w:p>
    <w:p>
      <w:pPr>
        <w:pStyle w:val="Normal"/>
        <w:suppressAutoHyphens w:val="true"/>
        <w:spacing w:lineRule="auto" w:line="240" w:before="200" w:after="0"/>
        <w:jc w:val="both"/>
        <w:rPr/>
      </w:pPr>
      <w:r>
        <w:rPr>
          <w:rFonts w:cs="Arial" w:ascii="Arial" w:hAnsi="Arial"/>
          <w:sz w:val="24"/>
          <w:szCs w:val="24"/>
        </w:rPr>
        <w:t xml:space="preserve">SOBRENOME DO AUTOR, Nome do autor. </w:t>
      </w:r>
      <w:r>
        <w:rPr>
          <w:rFonts w:cs="Arial" w:ascii="Arial" w:hAnsi="Arial"/>
          <w:b/>
          <w:sz w:val="24"/>
          <w:szCs w:val="24"/>
        </w:rPr>
        <w:t>Título do livro ou artigo.</w:t>
      </w:r>
      <w:r>
        <w:rPr>
          <w:rFonts w:cs="Arial" w:ascii="Arial" w:hAnsi="Arial"/>
          <w:sz w:val="24"/>
          <w:szCs w:val="24"/>
        </w:rPr>
        <w:t xml:space="preserve"> Cidade: Editora, ano.</w:t>
      </w:r>
    </w:p>
    <w:p>
      <w:pPr>
        <w:pStyle w:val="Normal"/>
        <w:suppressAutoHyphens w:val="true"/>
        <w:spacing w:lineRule="auto" w:line="240" w:before="200" w:after="0"/>
        <w:jc w:val="both"/>
        <w:rPr/>
      </w:pPr>
      <w:r>
        <w:rPr>
          <w:rFonts w:cs="Arial" w:ascii="Arial" w:hAnsi="Arial"/>
          <w:sz w:val="24"/>
          <w:szCs w:val="24"/>
        </w:rPr>
        <w:t xml:space="preserve">SOBRENOME DO AUTOR, Nome do autor. </w:t>
      </w:r>
      <w:r>
        <w:rPr>
          <w:rFonts w:cs="Arial" w:ascii="Arial" w:hAnsi="Arial"/>
          <w:b/>
          <w:sz w:val="24"/>
          <w:szCs w:val="24"/>
        </w:rPr>
        <w:t>Título do livro ou artigo.</w:t>
      </w:r>
      <w:r>
        <w:rPr>
          <w:rFonts w:cs="Arial" w:ascii="Arial" w:hAnsi="Arial"/>
          <w:sz w:val="24"/>
          <w:szCs w:val="24"/>
        </w:rPr>
        <w:t xml:space="preserve"> Cidade: Editora, ano.</w:t>
      </w:r>
    </w:p>
    <w:p>
      <w:pPr>
        <w:pStyle w:val="Normal"/>
        <w:suppressAutoHyphens w:val="true"/>
        <w:spacing w:lineRule="auto" w:line="240" w:before="200" w:after="0"/>
        <w:jc w:val="both"/>
        <w:rPr/>
      </w:pPr>
      <w:r>
        <w:rPr>
          <w:rFonts w:cs="Arial" w:ascii="Arial" w:hAnsi="Arial"/>
          <w:sz w:val="24"/>
          <w:szCs w:val="24"/>
        </w:rPr>
        <w:t xml:space="preserve">SOBRENOME DO AUTOR, Nome do autor. </w:t>
      </w:r>
      <w:r>
        <w:rPr>
          <w:rFonts w:cs="Arial" w:ascii="Arial" w:hAnsi="Arial"/>
          <w:b/>
          <w:sz w:val="24"/>
          <w:szCs w:val="24"/>
        </w:rPr>
        <w:t>Título do livro ou artigo.</w:t>
      </w:r>
      <w:r>
        <w:rPr>
          <w:rFonts w:cs="Arial" w:ascii="Arial" w:hAnsi="Arial"/>
          <w:sz w:val="24"/>
          <w:szCs w:val="24"/>
        </w:rPr>
        <w:t xml:space="preserve"> Cidade: Editora, ano.</w:t>
      </w:r>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uppressAutoHyphens w:val="true"/>
        <w:spacing w:lineRule="auto" w:line="360" w:before="0" w:after="0"/>
        <w:jc w:val="both"/>
        <w:rPr/>
      </w:pPr>
      <w:r>
        <w:rPr/>
      </w:r>
    </w:p>
    <w:sectPr>
      <w:headerReference w:type="default" r:id="rId33"/>
      <w:type w:val="nextPage"/>
      <w:pgSz w:w="11906" w:h="16838"/>
      <w:pgMar w:left="1701" w:right="1134" w:header="709" w:top="1701"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ahoma">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fldChar w:fldCharType="begin"/>
    </w:r>
    <w:r>
      <w:rPr/>
      <w:instrText> PAGE </w:instrText>
    </w:r>
    <w:r>
      <w:rPr/>
      <w:fldChar w:fldCharType="separate"/>
    </w:r>
    <w:r>
      <w:rPr/>
      <w:t>19</w:t>
    </w:r>
    <w:r>
      <w:rPr/>
      <w:fldChar w:fldCharType="end"/>
    </w:r>
  </w:p>
  <w:p>
    <w:pPr>
      <w:pStyle w:val="Cabealho"/>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revisionView w:insDel="0" w:formatting="0"/>
  <w:trackRevisions/>
  <w:embedSystemFonts/>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pt-BR" w:eastAsia="pt-BR" w:bidi="ar-SA"/>
      </w:rPr>
    </w:rPrDefault>
    <w:pPrDefault>
      <w:pPr>
        <w:suppressAutoHyphens w:val="true"/>
      </w:pPr>
    </w:pPrDefault>
  </w:docDefaults>
  <w:style w:type="paragraph" w:styleId="Normal">
    <w:name w:val="Normal"/>
    <w:qFormat/>
    <w:pPr>
      <w:widowControl/>
      <w:suppressAutoHyphens w:val="false"/>
      <w:overflowPunct w:val="false"/>
      <w:bidi w:val="0"/>
      <w:spacing w:lineRule="auto" w:line="276" w:before="0" w:after="200"/>
      <w:jc w:val="left"/>
    </w:pPr>
    <w:rPr>
      <w:rFonts w:ascii="Calibri" w:hAnsi="Calibri" w:eastAsia="Calibri" w:cs="Times New Roman"/>
      <w:color w:val="auto"/>
      <w:kern w:val="0"/>
      <w:sz w:val="22"/>
      <w:szCs w:val="22"/>
      <w:lang w:val="pt-BR" w:eastAsia="zh-CN" w:bidi="ar-SA"/>
    </w:rPr>
  </w:style>
  <w:style w:type="paragraph" w:styleId="Ttulo1">
    <w:name w:val="Heading 1"/>
    <w:basedOn w:val="Normal"/>
    <w:next w:val="Normal"/>
    <w:qFormat/>
    <w:pPr>
      <w:keepNext w:val="true"/>
      <w:spacing w:lineRule="auto" w:line="360" w:before="0" w:after="0"/>
      <w:outlineLvl w:val="0"/>
    </w:pPr>
    <w:rPr>
      <w:rFonts w:ascii="Arial" w:hAnsi="Arial" w:eastAsia="Times New Roman" w:cs="Arial"/>
      <w:b/>
      <w:bCs/>
      <w:kern w:val="2"/>
      <w:sz w:val="24"/>
      <w:szCs w:val="32"/>
      <w:lang w:val="x-none"/>
    </w:rPr>
  </w:style>
  <w:style w:type="paragraph" w:styleId="Ttulo2">
    <w:name w:val="Heading 2"/>
    <w:basedOn w:val="Normal"/>
    <w:next w:val="Normal"/>
    <w:qFormat/>
    <w:pPr>
      <w:keepNext w:val="true"/>
      <w:spacing w:lineRule="auto" w:line="360" w:before="0" w:after="0"/>
      <w:outlineLvl w:val="1"/>
    </w:pPr>
    <w:rPr>
      <w:rFonts w:ascii="Arial" w:hAnsi="Arial" w:eastAsia="Times New Roman" w:cs="Arial"/>
      <w:b/>
      <w:bCs/>
      <w:iCs/>
      <w:sz w:val="24"/>
      <w:szCs w:val="28"/>
      <w:lang w:val="x-none"/>
    </w:rPr>
  </w:style>
  <w:style w:type="character" w:styleId="DefaultParagraphFont">
    <w:name w:val="Default Paragraph Font"/>
    <w:qFormat/>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Calibri" w:hAnsi="Calibri" w:cs="Calibri"/>
      <w:b/>
      <w:i w:val="false"/>
      <w:color w:val="auto"/>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Wingdings" w:hAnsi="Wingdings" w:cs="Wingdings"/>
      <w:color w:val="000000"/>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Wingdings" w:hAnsi="Wingdings" w:cs="Wingdings"/>
    </w:rPr>
  </w:style>
  <w:style w:type="character" w:styleId="WW8Num10z0">
    <w:name w:val="WW8Num10z0"/>
    <w:qFormat/>
    <w:rPr>
      <w:rFonts w:eastAsia="Calibri"/>
      <w:u w:val="none"/>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Wingdings" w:hAnsi="Wingdings" w:cs="Wingdings"/>
    </w:rPr>
  </w:style>
  <w:style w:type="character" w:styleId="WW8Num13z0">
    <w:name w:val="WW8Num13z0"/>
    <w:qFormat/>
    <w:rPr>
      <w:rFonts w:ascii="Arial" w:hAnsi="Arial" w:cs="Arial"/>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rFonts w:ascii="Wingdings" w:hAnsi="Wingdings" w:cs="Wingdings"/>
    </w:rPr>
  </w:style>
  <w:style w:type="character" w:styleId="WW8Num16z1">
    <w:name w:val="WW8Num16z1"/>
    <w:qFormat/>
    <w:rPr>
      <w:rFonts w:ascii="Courier New" w:hAnsi="Courier New" w:cs="Courier New"/>
    </w:rPr>
  </w:style>
  <w:style w:type="character" w:styleId="WW8Num16z3">
    <w:name w:val="WW8Num16z3"/>
    <w:qFormat/>
    <w:rPr>
      <w:rFonts w:ascii="Symbol" w:hAnsi="Symbol" w:cs="Symbol"/>
    </w:rPr>
  </w:style>
  <w:style w:type="character" w:styleId="WW8Num17z0">
    <w:name w:val="WW8Num17z0"/>
    <w:qFormat/>
    <w:rPr>
      <w:rFonts w:ascii="Wingdings" w:hAnsi="Wingdings" w:cs="Wingdings"/>
    </w:rPr>
  </w:style>
  <w:style w:type="character" w:styleId="WW8Num17z1">
    <w:name w:val="WW8Num17z1"/>
    <w:qFormat/>
    <w:rPr>
      <w:rFonts w:ascii="Courier New" w:hAnsi="Courier New" w:cs="Courier New"/>
    </w:rPr>
  </w:style>
  <w:style w:type="character" w:styleId="WW8Num17z3">
    <w:name w:val="WW8Num17z3"/>
    <w:qFormat/>
    <w:rPr>
      <w:rFonts w:ascii="Symbol" w:hAnsi="Symbol" w:cs="Symbol"/>
    </w:rPr>
  </w:style>
  <w:style w:type="character" w:styleId="WW8Num18z0">
    <w:name w:val="WW8Num18z0"/>
    <w:qFormat/>
    <w:rPr>
      <w:rFonts w:ascii="Wingdings" w:hAnsi="Wingdings" w:cs="Wingdings"/>
    </w:rPr>
  </w:style>
  <w:style w:type="character" w:styleId="WW8Num18z1">
    <w:name w:val="WW8Num18z1"/>
    <w:qFormat/>
    <w:rPr>
      <w:rFonts w:ascii="Courier New" w:hAnsi="Courier New" w:cs="Courier New"/>
    </w:rPr>
  </w:style>
  <w:style w:type="character" w:styleId="WW8Num18z3">
    <w:name w:val="WW8Num18z3"/>
    <w:qFormat/>
    <w:rPr>
      <w:rFonts w:ascii="Symbol" w:hAnsi="Symbol" w:cs="Symbol"/>
    </w:rPr>
  </w:style>
  <w:style w:type="character" w:styleId="WW8Num19z0">
    <w:name w:val="WW8Num19z0"/>
    <w:qFormat/>
    <w:rPr>
      <w:rFonts w:ascii="Wingdings" w:hAnsi="Wingdings" w:cs="Wingdings"/>
    </w:rPr>
  </w:style>
  <w:style w:type="character" w:styleId="WW8Num19z1">
    <w:name w:val="WW8Num19z1"/>
    <w:qFormat/>
    <w:rPr>
      <w:rFonts w:ascii="Courier New" w:hAnsi="Courier New" w:cs="Courier New"/>
    </w:rPr>
  </w:style>
  <w:style w:type="character" w:styleId="WW8Num19z3">
    <w:name w:val="WW8Num19z3"/>
    <w:qFormat/>
    <w:rPr>
      <w:rFonts w:ascii="Symbol" w:hAnsi="Symbol" w:cs="Symbol"/>
    </w:rPr>
  </w:style>
  <w:style w:type="character" w:styleId="WW8Num20z0">
    <w:name w:val="WW8Num20z0"/>
    <w:qFormat/>
    <w:rPr/>
  </w:style>
  <w:style w:type="character" w:styleId="WW8Num21z0">
    <w:name w:val="WW8Num21z0"/>
    <w:qFormat/>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rFonts w:ascii="Arial" w:hAnsi="Arial" w:cs="Arial"/>
      <w:b/>
      <w:i w:val="false"/>
      <w:sz w:val="22"/>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Fontepargpadro1">
    <w:name w:val="Fonte parág. padrão1"/>
    <w:qFormat/>
    <w:rPr/>
  </w:style>
  <w:style w:type="character" w:styleId="Longtext">
    <w:name w:val="long_text"/>
    <w:basedOn w:val="Fontepargpadro1"/>
    <w:qFormat/>
    <w:rPr/>
  </w:style>
  <w:style w:type="character" w:styleId="TextodenotaderodapChar">
    <w:name w:val="Texto de nota de rodapé Char"/>
    <w:qFormat/>
    <w:rPr>
      <w:rFonts w:ascii="Calibri" w:hAnsi="Calibri" w:eastAsia="Calibri" w:cs="Times New Roman"/>
    </w:rPr>
  </w:style>
  <w:style w:type="character" w:styleId="Caracteresdenotaderodap">
    <w:name w:val="Caracteres de nota de rodapé"/>
    <w:qFormat/>
    <w:rPr>
      <w:vertAlign w:val="superscript"/>
    </w:rPr>
  </w:style>
  <w:style w:type="character" w:styleId="CabealhoChar">
    <w:name w:val="Cabeçalho Char"/>
    <w:qFormat/>
    <w:rPr>
      <w:sz w:val="22"/>
      <w:szCs w:val="22"/>
    </w:rPr>
  </w:style>
  <w:style w:type="character" w:styleId="RodapChar">
    <w:name w:val="Rodapé Char"/>
    <w:qFormat/>
    <w:rPr>
      <w:sz w:val="22"/>
      <w:szCs w:val="22"/>
    </w:rPr>
  </w:style>
  <w:style w:type="character" w:styleId="LinkdaInternet">
    <w:name w:val="Link da Internet"/>
    <w:rPr>
      <w:color w:val="0000FF"/>
      <w:u w:val="single"/>
    </w:rPr>
  </w:style>
  <w:style w:type="character" w:styleId="Ttulo1Char">
    <w:name w:val="Título 1 Char"/>
    <w:qFormat/>
    <w:rPr>
      <w:rFonts w:ascii="Arial" w:hAnsi="Arial" w:cs="Arial"/>
      <w:b/>
      <w:bCs/>
      <w:kern w:val="2"/>
      <w:sz w:val="32"/>
      <w:szCs w:val="32"/>
      <w:lang w:val="pt-BR" w:bidi="ar-SA"/>
    </w:rPr>
  </w:style>
  <w:style w:type="character" w:styleId="TextodenotadefimChar">
    <w:name w:val="Texto de nota de fim Char"/>
    <w:qFormat/>
    <w:rPr/>
  </w:style>
  <w:style w:type="character" w:styleId="Caracteresdenotadefim">
    <w:name w:val="Caracteres de nota de fim"/>
    <w:qFormat/>
    <w:rPr>
      <w:vertAlign w:val="superscript"/>
    </w:rPr>
  </w:style>
  <w:style w:type="character" w:styleId="Appleconvertedspace">
    <w:name w:val="apple-converted-space"/>
    <w:basedOn w:val="Fontepargpadro1"/>
    <w:qFormat/>
    <w:rPr/>
  </w:style>
  <w:style w:type="character" w:styleId="Ttulo1Char1">
    <w:name w:val="Título 1 Char1"/>
    <w:qFormat/>
    <w:rPr>
      <w:rFonts w:ascii="Arial" w:hAnsi="Arial" w:eastAsia="Times New Roman" w:cs="Times New Roman"/>
      <w:b/>
      <w:bCs/>
      <w:kern w:val="2"/>
      <w:sz w:val="24"/>
      <w:szCs w:val="32"/>
    </w:rPr>
  </w:style>
  <w:style w:type="character" w:styleId="Ttulo2Char">
    <w:name w:val="Título 2 Char"/>
    <w:qFormat/>
    <w:rPr>
      <w:rFonts w:ascii="Arial" w:hAnsi="Arial" w:eastAsia="Times New Roman" w:cs="Times New Roman"/>
      <w:b/>
      <w:bCs/>
      <w:iCs/>
      <w:sz w:val="24"/>
      <w:szCs w:val="28"/>
    </w:rPr>
  </w:style>
  <w:style w:type="character" w:styleId="TextodebaloChar">
    <w:name w:val="Texto de balão Char"/>
    <w:qFormat/>
    <w:rPr>
      <w:rFonts w:ascii="Tahoma" w:hAnsi="Tahoma" w:cs="Tahoma"/>
      <w:sz w:val="16"/>
      <w:szCs w:val="16"/>
    </w:rPr>
  </w:style>
  <w:style w:type="character" w:styleId="Linkdainternetvisitado">
    <w:name w:val="Link da internet visitado"/>
    <w:rPr>
      <w:color w:val="800080"/>
      <w:u w:val="single"/>
    </w:rPr>
  </w:style>
  <w:style w:type="character" w:styleId="UnresolvedMention">
    <w:name w:val="Unresolved Mention"/>
    <w:qFormat/>
    <w:rPr>
      <w:color w:val="605E5C"/>
      <w:highlight w:val="lightGray"/>
    </w:rPr>
  </w:style>
  <w:style w:type="character" w:styleId="Vnculodendice">
    <w:name w:val="Vínculo de índice"/>
    <w:qFormat/>
    <w:rPr/>
  </w:style>
  <w:style w:type="character" w:styleId="Textooriginal">
    <w:name w:val="Texto original"/>
    <w:qFormat/>
    <w:rPr>
      <w:rFonts w:ascii="Liberation Mono" w:hAnsi="Liberation Mono" w:eastAsia="Liberation Mono" w:cs="Liberation Mono"/>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odocumento">
    <w:name w:val="Title"/>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Ttulo11">
    <w:name w:val="Título1"/>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ListaColoridanfase11">
    <w:name w:val="Lista Colorida - Ênfase 11"/>
    <w:basedOn w:val="Normal"/>
    <w:qFormat/>
    <w:pPr>
      <w:spacing w:before="0" w:after="200"/>
      <w:ind w:left="720" w:right="0" w:hanging="0"/>
      <w:contextualSpacing/>
    </w:pPr>
    <w:rPr/>
  </w:style>
  <w:style w:type="paragraph" w:styleId="Notaderodap">
    <w:name w:val="Footnote Text"/>
    <w:basedOn w:val="Normal"/>
    <w:pPr>
      <w:spacing w:lineRule="auto" w:line="240" w:before="0" w:after="0"/>
    </w:pPr>
    <w:rPr>
      <w:sz w:val="20"/>
      <w:szCs w:val="20"/>
      <w:lang w:val="x-none"/>
    </w:rPr>
  </w:style>
  <w:style w:type="paragraph" w:styleId="NormalWeb">
    <w:name w:val="Normal (Web)"/>
    <w:basedOn w:val="Normal"/>
    <w:qFormat/>
    <w:pPr>
      <w:spacing w:lineRule="auto" w:line="240" w:before="280" w:after="280"/>
    </w:pPr>
    <w:rPr>
      <w:rFonts w:ascii="Times New Roman" w:hAnsi="Times New Roman" w:eastAsia="Times New Roman"/>
      <w:sz w:val="24"/>
      <w:szCs w:val="24"/>
    </w:rPr>
  </w:style>
  <w:style w:type="paragraph" w:styleId="CabealhoeRodap">
    <w:name w:val="Cabeçalho e Rodapé"/>
    <w:basedOn w:val="Normal"/>
    <w:qFormat/>
    <w:pPr>
      <w:suppressLineNumbers/>
      <w:tabs>
        <w:tab w:val="clear" w:pos="709"/>
        <w:tab w:val="center" w:pos="4986" w:leader="none"/>
        <w:tab w:val="right" w:pos="9972" w:leader="none"/>
      </w:tabs>
    </w:pPr>
    <w:rPr/>
  </w:style>
  <w:style w:type="paragraph" w:styleId="Cabealho">
    <w:name w:val="Header"/>
    <w:basedOn w:val="Normal"/>
    <w:pPr/>
    <w:rPr>
      <w:lang w:val="x-none"/>
    </w:rPr>
  </w:style>
  <w:style w:type="paragraph" w:styleId="Rodap">
    <w:name w:val="Footer"/>
    <w:basedOn w:val="Normal"/>
    <w:pPr/>
    <w:rPr>
      <w:lang w:val="x-none"/>
    </w:rPr>
  </w:style>
  <w:style w:type="paragraph" w:styleId="Notadefim">
    <w:name w:val="Endnote Text"/>
    <w:basedOn w:val="Normal"/>
    <w:pPr/>
    <w:rPr>
      <w:sz w:val="20"/>
      <w:szCs w:val="20"/>
      <w:lang w:val="x-none"/>
    </w:rPr>
  </w:style>
  <w:style w:type="paragraph" w:styleId="BalloonText">
    <w:name w:val="Balloon Text"/>
    <w:basedOn w:val="Normal"/>
    <w:qFormat/>
    <w:pPr>
      <w:spacing w:lineRule="auto" w:line="240" w:before="0" w:after="0"/>
    </w:pPr>
    <w:rPr>
      <w:rFonts w:ascii="Tahoma" w:hAnsi="Tahoma" w:cs="Tahoma"/>
      <w:sz w:val="16"/>
      <w:szCs w:val="16"/>
      <w:lang w:val="x-none"/>
    </w:rPr>
  </w:style>
  <w:style w:type="paragraph" w:styleId="Sumrio1">
    <w:name w:val="TOC 1"/>
    <w:basedOn w:val="Normal"/>
    <w:next w:val="Normal"/>
    <w:pPr>
      <w:tabs>
        <w:tab w:val="clear" w:pos="709"/>
        <w:tab w:val="right" w:pos="9061" w:leader="dot"/>
      </w:tabs>
      <w:spacing w:lineRule="auto" w:line="360" w:before="0" w:after="0"/>
      <w:jc w:val="both"/>
    </w:pPr>
    <w:rPr>
      <w:rFonts w:ascii="Arial" w:hAnsi="Arial" w:cs="Arial"/>
      <w:b/>
      <w:sz w:val="24"/>
      <w:lang w:eastAsia="pt-BR"/>
    </w:rPr>
  </w:style>
  <w:style w:type="paragraph" w:styleId="Sumrio2">
    <w:name w:val="TOC 2"/>
    <w:basedOn w:val="Normal"/>
    <w:next w:val="Normal"/>
    <w:pPr>
      <w:tabs>
        <w:tab w:val="clear" w:pos="709"/>
        <w:tab w:val="right" w:pos="9061" w:leader="dot"/>
      </w:tabs>
      <w:spacing w:lineRule="auto" w:line="360" w:before="0" w:after="0"/>
    </w:pPr>
    <w:rPr>
      <w:rFonts w:ascii="Arial" w:hAnsi="Arial" w:cs="Arial"/>
      <w:b/>
      <w:bCs/>
      <w:sz w:val="24"/>
      <w:lang w:eastAsia="pt-BR"/>
    </w:rPr>
  </w:style>
  <w:style w:type="paragraph" w:styleId="Contedodatabela">
    <w:name w:val="Conteúdo da tabela"/>
    <w:basedOn w:val="Normal"/>
    <w:qFormat/>
    <w:pPr>
      <w:suppressLineNumbers/>
    </w:pPr>
    <w:rPr/>
  </w:style>
  <w:style w:type="paragraph" w:styleId="Ttulodetabela">
    <w:name w:val="Título de tabela"/>
    <w:basedOn w:val="Contedodatabela"/>
    <w:qFormat/>
    <w:pPr>
      <w:jc w:val="center"/>
    </w:pPr>
    <w:rPr>
      <w:b/>
      <w:bCs/>
    </w:rPr>
  </w:style>
  <w:style w:type="paragraph" w:styleId="Tabela">
    <w:name w:val="Tabela"/>
    <w:basedOn w:val="Legenda"/>
    <w:qFormat/>
    <w:pPr/>
    <w:rPr/>
  </w:style>
  <w:style w:type="paragraph" w:styleId="Figura">
    <w:name w:val="Figura"/>
    <w:basedOn w:val="Legenda"/>
    <w:qFormat/>
    <w:pPr/>
    <w:rPr/>
  </w:style>
  <w:style w:type="paragraph" w:styleId="Contedodoquadro">
    <w:name w:val="Conteúdo do quadro"/>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hyperlink" Target="https://www.louisdorard.com/machine-learning-canvas" TargetMode="External"/><Relationship Id="rId31" Type="http://schemas.openxmlformats.org/officeDocument/2006/relationships/hyperlink" Target="https://towardsdatascience.com/a-data-science-workflow-canvas-to-kickstart-your-projects-db62556be4d0" TargetMode="External"/><Relationship Id="rId32" Type="http://schemas.openxmlformats.org/officeDocument/2006/relationships/image" Target="media/image29.png"/><Relationship Id="rId33" Type="http://schemas.openxmlformats.org/officeDocument/2006/relationships/header" Target="header1.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473</TotalTime>
  <Application>LibreOffice/6.4.3.2$Linux_X86_64 LibreOffice_project/40$Build-2</Application>
  <Pages>19</Pages>
  <Words>2249</Words>
  <Characters>12075</Characters>
  <CharactersWithSpaces>14218</CharactersWithSpaces>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2020-03-27T00:22:00Z</dcterms:created>
  <dc:creator>Sociedade Mineira de Cultura</dc:creator>
  <dc:description/>
  <dc:language>pt-BR</dc:language>
  <cp:lastModifiedBy>Romulos Machado</cp:lastModifiedBy>
  <cp:lastPrinted>1995-11-21T21:41:00Z</cp:lastPrinted>
  <dcterms:modified xsi:type="dcterms:W3CDTF">2020-05-17T11:17:02Z</dcterms:modified>
  <cp:revision>48</cp:revision>
  <dc:subject/>
  <dc:title>PUC-MG – PONTIFÍCIA UNIVERSIDADE CATÓLICA DE MINAS GERAIS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